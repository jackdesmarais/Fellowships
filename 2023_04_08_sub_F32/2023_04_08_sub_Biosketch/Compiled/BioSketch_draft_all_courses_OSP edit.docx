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9686" w14:textId="77777777" w:rsidR="00213677" w:rsidRDefault="005C2848">
      <w:pPr>
        <w:pStyle w:val="likeheader"/>
      </w:pPr>
      <w:r>
        <w:t xml:space="preserve">OMB No. 0925-0001 and 0925-0002 (Rev. 10/2021 Approved Through 09/30/2024) </w:t>
      </w:r>
      <w:r w:rsidR="00C43FC3" w:rsidRPr="00C43FC3">
        <w:rPr>
          <w:noProof/>
          <w:bdr w:val="none" w:sz="0" w:space="0" w:color="auto"/>
        </w:rPr>
        <w:pict w14:anchorId="5906930A">
          <v:rect id="_x0000_i1025" alt="" style="width:468pt;height:.05pt;mso-width-percent:0;mso-height-percent:0;mso-width-percent:0;mso-height-percent:0" o:hralign="center" o:hrstd="t" o:hr="t" fillcolor="gray" stroked="f">
            <v:path strokeok="f"/>
          </v:rect>
        </w:pict>
      </w:r>
    </w:p>
    <w:p w14:paraId="367F3260" w14:textId="77777777" w:rsidR="00213677" w:rsidRDefault="005C2848">
      <w:pPr>
        <w:pStyle w:val="h3center"/>
      </w:pPr>
      <w:r>
        <w:rPr>
          <w:rFonts w:ascii="Arial" w:eastAsia="Arial" w:hAnsi="Arial" w:cs="Arial"/>
          <w:sz w:val="26"/>
          <w:szCs w:val="26"/>
        </w:rPr>
        <w:t>BIOGRAPHICAL SKETCH</w:t>
      </w:r>
    </w:p>
    <w:p w14:paraId="48BC6059" w14:textId="77777777" w:rsidR="00213677" w:rsidRDefault="005C2848">
      <w:pPr>
        <w:jc w:val="center"/>
      </w:pPr>
      <w:r>
        <w:rPr>
          <w:sz w:val="16"/>
          <w:szCs w:val="16"/>
        </w:rPr>
        <w:t>Provide the following information for the Senior/key personnel and other significant contributors.</w:t>
      </w:r>
    </w:p>
    <w:p w14:paraId="7DC90E25" w14:textId="77777777" w:rsidR="00213677" w:rsidRDefault="005C2848">
      <w:pPr>
        <w:spacing w:after="75"/>
        <w:jc w:val="center"/>
      </w:pPr>
      <w:r>
        <w:rPr>
          <w:sz w:val="16"/>
          <w:szCs w:val="16"/>
        </w:rPr>
        <w:t>Follow this format for each person. DO NOT EXCEED FIVE PAGES.</w:t>
      </w:r>
    </w:p>
    <w:tbl>
      <w:tblPr>
        <w:tblStyle w:val="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213677" w14:paraId="55099072" w14:textId="77777777">
        <w:tc>
          <w:tcPr>
            <w:tcW w:w="4530" w:type="dxa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309D26" w14:textId="77777777" w:rsidR="00213677" w:rsidRDefault="005C2848">
            <w:r>
              <w:t>NAME: Desmarais, John</w:t>
            </w:r>
          </w:p>
        </w:tc>
      </w:tr>
      <w:tr w:rsidR="00213677" w14:paraId="2DCBE98D" w14:textId="77777777">
        <w:tc>
          <w:tcPr>
            <w:tcW w:w="0" w:type="auto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F756DA" w14:textId="77777777" w:rsidR="00213677" w:rsidRDefault="005C2848">
            <w:proofErr w:type="spellStart"/>
            <w:r>
              <w:t>eRA</w:t>
            </w:r>
            <w:proofErr w:type="spellEnd"/>
            <w:r>
              <w:t xml:space="preserve"> COMMONS USER NAME (credential, e.g., agency login): </w:t>
            </w:r>
            <w:proofErr w:type="spellStart"/>
            <w:r>
              <w:t>jdesmarais</w:t>
            </w:r>
            <w:proofErr w:type="spellEnd"/>
          </w:p>
        </w:tc>
      </w:tr>
      <w:tr w:rsidR="00213677" w14:paraId="53E8CF9C" w14:textId="77777777">
        <w:tc>
          <w:tcPr>
            <w:tcW w:w="0" w:type="auto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CB7F8C" w14:textId="77777777" w:rsidR="00213677" w:rsidRDefault="005C2848">
            <w:r>
              <w:t>POSITION TITLE: Computational Postdoctoral Fellow</w:t>
            </w:r>
          </w:p>
        </w:tc>
      </w:tr>
    </w:tbl>
    <w:p w14:paraId="257184E5" w14:textId="77777777" w:rsidR="00213677" w:rsidRDefault="005C2848">
      <w:pPr>
        <w:pStyle w:val="sectionEducationsectionHeader"/>
      </w:pPr>
      <w:r>
        <w:t xml:space="preserve">EDUCATION/TRAINING </w:t>
      </w:r>
      <w:r>
        <w:rPr>
          <w:i/>
          <w:iCs/>
        </w:rPr>
        <w:t xml:space="preserve">(Begin with baccalaureate or other initial professional education, such as nursing, include postdoctoral training and residency training if applicable. Add/delete rows as necessary.) </w:t>
      </w:r>
    </w:p>
    <w:tbl>
      <w:tblPr>
        <w:tblStyle w:val="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1509"/>
        <w:gridCol w:w="1175"/>
        <w:gridCol w:w="1723"/>
        <w:gridCol w:w="2824"/>
      </w:tblGrid>
      <w:tr w:rsidR="00213677" w14:paraId="19DC9682" w14:textId="77777777">
        <w:tc>
          <w:tcPr>
            <w:tcW w:w="0" w:type="auto"/>
            <w:tcBorders>
              <w:top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3FAEB" w14:textId="77777777" w:rsidR="00213677" w:rsidRDefault="005C2848">
            <w:pPr>
              <w:jc w:val="center"/>
            </w:pPr>
            <w:r>
              <w:t>INSTITUTION AND LOCATION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BDC5EA" w14:textId="77777777" w:rsidR="00213677" w:rsidRDefault="005C2848">
            <w:pPr>
              <w:jc w:val="center"/>
            </w:pPr>
            <w:r>
              <w:t>DEGREE</w:t>
            </w:r>
            <w:r>
              <w:br/>
              <w:t>(if applicable)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5E72DB" w14:textId="77777777" w:rsidR="00213677" w:rsidRDefault="005C2848">
            <w:pPr>
              <w:jc w:val="center"/>
            </w:pPr>
            <w:r>
              <w:t>START DATE</w:t>
            </w:r>
            <w:r>
              <w:br/>
              <w:t>MM/YYYY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691507" w14:textId="77777777" w:rsidR="00213677" w:rsidRDefault="005C2848">
            <w:pPr>
              <w:jc w:val="center"/>
            </w:pPr>
            <w:r>
              <w:t>COMPLETION DATE</w:t>
            </w:r>
            <w:r>
              <w:br/>
              <w:t>MM/YYYY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585C60" w14:textId="77777777" w:rsidR="00213677" w:rsidRDefault="005C2848">
            <w:pPr>
              <w:jc w:val="center"/>
            </w:pPr>
            <w:r>
              <w:t>FIELD OF STUDY</w:t>
            </w:r>
          </w:p>
        </w:tc>
      </w:tr>
      <w:tr w:rsidR="00213677" w14:paraId="21D4CC96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86C594" w14:textId="421A716A" w:rsidR="00213677" w:rsidRDefault="005C2848">
            <w:r>
              <w:t>Middlebury College</w:t>
            </w:r>
            <w:del w:id="0" w:author="Perdikoylis, Catherine" w:date="2023-03-24T16:31:00Z">
              <w:r w:rsidDel="00641A7F">
                <w:delText xml:space="preserve">, Molecular Biology and Biochemistry, </w:delText>
              </w:r>
            </w:del>
            <w:ins w:id="1" w:author="Perdikoylis, Catherine" w:date="2023-03-24T16:31:00Z">
              <w:r w:rsidR="00641A7F">
                <w:t xml:space="preserve">, </w:t>
              </w:r>
            </w:ins>
            <w:r>
              <w:t>Middlebury, VT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569C20" w14:textId="77777777" w:rsidR="00213677" w:rsidRDefault="005C2848">
            <w:pPr>
              <w:jc w:val="center"/>
            </w:pPr>
            <w:r>
              <w:t>B.A.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05DE7" w14:textId="77777777" w:rsidR="00213677" w:rsidRDefault="005C2848">
            <w:pPr>
              <w:jc w:val="center"/>
            </w:pPr>
            <w:r>
              <w:t>09/2012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F3E6F" w14:textId="77777777" w:rsidR="00213677" w:rsidRDefault="005C2848">
            <w:pPr>
              <w:jc w:val="center"/>
            </w:pPr>
            <w:r>
              <w:t>05/2016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DB0828" w14:textId="77777777" w:rsidR="00213677" w:rsidRDefault="005C2848">
            <w:r>
              <w:t>Molecular Biology and Biochemistry</w:t>
            </w:r>
          </w:p>
        </w:tc>
      </w:tr>
      <w:tr w:rsidR="00213677" w14:paraId="59785AB3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B9591A" w14:textId="7365CFB8" w:rsidR="00213677" w:rsidRDefault="005C2848">
            <w:r>
              <w:t xml:space="preserve">University of California Berkeley, </w:t>
            </w:r>
            <w:del w:id="2" w:author="Perdikoylis, Catherine" w:date="2023-03-24T16:31:00Z">
              <w:r w:rsidDel="00641A7F">
                <w:delText>Molecular and Cell Biology,</w:delText>
              </w:r>
            </w:del>
            <w:r>
              <w:t xml:space="preserve"> Berkeley, CA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9C26A5" w14:textId="77777777" w:rsidR="00213677" w:rsidRDefault="005C2848">
            <w:pPr>
              <w:jc w:val="center"/>
            </w:pPr>
            <w:r>
              <w:t>PHD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834681" w14:textId="77777777" w:rsidR="00213677" w:rsidRDefault="005C2848">
            <w:pPr>
              <w:jc w:val="center"/>
            </w:pPr>
            <w:r>
              <w:t>08/2016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34B667" w14:textId="77777777" w:rsidR="00213677" w:rsidRDefault="005C2848">
            <w:pPr>
              <w:jc w:val="center"/>
            </w:pPr>
            <w:r>
              <w:t>08/2022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466AB4" w14:textId="77777777" w:rsidR="00213677" w:rsidRDefault="005C2848">
            <w:r>
              <w:t>Molecular and Cell Biology</w:t>
            </w:r>
          </w:p>
        </w:tc>
      </w:tr>
      <w:tr w:rsidR="00213677" w14:paraId="18FDB6B1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3C60A9" w14:textId="77777777" w:rsidR="00213677" w:rsidRDefault="005C2848">
            <w:r>
              <w:t>University of California, Berkeley, Berkeley, CA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53938" w14:textId="77777777" w:rsidR="00213677" w:rsidRDefault="005C2848">
            <w:pPr>
              <w:jc w:val="center"/>
            </w:pPr>
            <w:r>
              <w:t>Postdoctoral Fellow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80DCB5" w14:textId="77777777" w:rsidR="00213677" w:rsidRDefault="005C2848">
            <w:pPr>
              <w:jc w:val="center"/>
            </w:pPr>
            <w:r>
              <w:t>10/2022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9FCA8B" w14:textId="77777777" w:rsidR="00213677" w:rsidRDefault="005C2848">
            <w:pPr>
              <w:jc w:val="center"/>
            </w:pPr>
            <w:r>
              <w:t>12/2022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2A1893" w14:textId="30081E15" w:rsidR="00213677" w:rsidRDefault="005C2848">
            <w:r>
              <w:t xml:space="preserve">Postdoctoral Fellow </w:t>
            </w:r>
            <w:del w:id="3" w:author="Perdikoylis, Catherine" w:date="2023-03-24T16:31:00Z">
              <w:r w:rsidDel="00641A7F">
                <w:delText>in the Savage lab</w:delText>
              </w:r>
            </w:del>
          </w:p>
        </w:tc>
      </w:tr>
      <w:tr w:rsidR="00213677" w14:paraId="212A5C01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565E5E" w14:textId="77777777" w:rsidR="00213677" w:rsidRDefault="005C2848">
            <w:r>
              <w:t>Cold Spring Harbor Laboratory, Cold Spring Harbor, NY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F3397" w14:textId="77777777" w:rsidR="00213677" w:rsidRDefault="005C2848">
            <w:pPr>
              <w:jc w:val="center"/>
            </w:pPr>
            <w:r>
              <w:t>Postdoctoral Fellow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AC980" w14:textId="77777777" w:rsidR="00213677" w:rsidRDefault="005C2848">
            <w:pPr>
              <w:jc w:val="center"/>
            </w:pPr>
            <w:r>
              <w:t>01/2023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0FC54" w14:textId="77777777" w:rsidR="00213677" w:rsidRDefault="005C2848">
            <w:pPr>
              <w:jc w:val="center"/>
            </w:pPr>
            <w:r>
              <w:t>present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CD11A2" w14:textId="4276D49C" w:rsidR="00213677" w:rsidRDefault="005C2848">
            <w:r>
              <w:t xml:space="preserve">Computational Postdoctoral Fellow </w:t>
            </w:r>
            <w:del w:id="4" w:author="Perdikoylis, Catherine" w:date="2023-03-24T16:31:00Z">
              <w:r w:rsidDel="00641A7F">
                <w:delText>in the Kinney Lab</w:delText>
              </w:r>
            </w:del>
          </w:p>
        </w:tc>
      </w:tr>
    </w:tbl>
    <w:p w14:paraId="71185845" w14:textId="77777777" w:rsidR="00213677" w:rsidRPr="00052F6B" w:rsidRDefault="005C2848">
      <w:pPr>
        <w:pStyle w:val="Heading3"/>
        <w:rPr>
          <w:rFonts w:ascii="Arial" w:eastAsia="Arial" w:hAnsi="Arial" w:cs="Arial"/>
          <w:sz w:val="24"/>
          <w:szCs w:val="26"/>
          <w:rPrChange w:id="5" w:author="Perdikoylis, Catherine" w:date="2023-03-24T15:56:00Z">
            <w:rPr>
              <w:rFonts w:ascii="Arial" w:eastAsia="Arial" w:hAnsi="Arial" w:cs="Arial"/>
              <w:sz w:val="26"/>
              <w:szCs w:val="26"/>
            </w:rPr>
          </w:rPrChange>
        </w:rPr>
      </w:pPr>
      <w:r w:rsidRPr="00052F6B">
        <w:rPr>
          <w:rFonts w:ascii="Arial" w:eastAsia="Arial" w:hAnsi="Arial" w:cs="Arial"/>
          <w:sz w:val="24"/>
          <w:szCs w:val="26"/>
          <w:rPrChange w:id="6" w:author="Perdikoylis, Catherine" w:date="2023-03-24T15:56:00Z">
            <w:rPr>
              <w:rFonts w:ascii="Arial" w:eastAsia="Arial" w:hAnsi="Arial" w:cs="Arial"/>
              <w:sz w:val="26"/>
              <w:szCs w:val="26"/>
            </w:rPr>
          </w:rPrChange>
        </w:rPr>
        <w:t>A. Personal Statement</w:t>
      </w:r>
    </w:p>
    <w:p w14:paraId="39512D6A" w14:textId="7D065CC0" w:rsidR="00696B06" w:rsidRPr="00696B06" w:rsidRDefault="00696B06">
      <w:pPr>
        <w:pStyle w:val="BodyText"/>
        <w:spacing w:before="52" w:line="249" w:lineRule="auto"/>
        <w:ind w:left="107" w:right="116"/>
        <w:jc w:val="both"/>
        <w:rPr>
          <w:rFonts w:ascii="Arial" w:hAnsi="Arial" w:cs="Arial"/>
          <w:sz w:val="22"/>
          <w:szCs w:val="22"/>
        </w:rPr>
        <w:pPrChange w:id="7" w:author="Perdikoylis, Catherine" w:date="2023-03-24T16:33:00Z">
          <w:pPr>
            <w:pStyle w:val="BodyText"/>
            <w:spacing w:before="52" w:line="249" w:lineRule="auto"/>
            <w:ind w:left="107" w:right="116"/>
          </w:pPr>
        </w:pPrChange>
      </w:pPr>
      <w:moveFromRangeStart w:id="8" w:author="Perdikoylis, Catherine" w:date="2023-03-24T16:05:00Z" w:name="move130566337"/>
      <w:moveFrom w:id="9" w:author="Perdikoylis, Catherine" w:date="2023-03-24T16:05:00Z">
        <w:r w:rsidRPr="00696B06" w:rsidDel="00052F6B">
          <w:rPr>
            <w:rFonts w:ascii="Arial" w:hAnsi="Arial" w:cs="Arial"/>
            <w:w w:val="110"/>
            <w:sz w:val="22"/>
            <w:szCs w:val="22"/>
          </w:rPr>
          <w:t>I am a perfect fit for this project because it leverages my past experience yet provides training that matches my career goals.</w:t>
        </w:r>
        <w:r w:rsidRPr="00696B06" w:rsidDel="00052F6B">
          <w:rPr>
            <w:rFonts w:ascii="Arial" w:hAnsi="Arial" w:cs="Arial"/>
            <w:spacing w:val="21"/>
            <w:w w:val="110"/>
            <w:sz w:val="22"/>
            <w:szCs w:val="22"/>
          </w:rPr>
          <w:t xml:space="preserve"> </w:t>
        </w:r>
        <w:r w:rsidRPr="00696B06" w:rsidDel="00052F6B">
          <w:rPr>
            <w:rFonts w:ascii="Arial" w:hAnsi="Arial" w:cs="Arial"/>
            <w:w w:val="110"/>
            <w:sz w:val="22"/>
            <w:szCs w:val="22"/>
          </w:rPr>
          <w:t>I hope to lead a lab that uses massively parallel assays and</w:t>
        </w:r>
        <w:r w:rsidRPr="00696B06" w:rsidDel="00052F6B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Pr="00696B06" w:rsidDel="00052F6B">
          <w:rPr>
            <w:rFonts w:ascii="Arial" w:hAnsi="Arial" w:cs="Arial"/>
            <w:w w:val="110"/>
            <w:sz w:val="22"/>
            <w:szCs w:val="22"/>
          </w:rPr>
          <w:t>modeling</w:t>
        </w:r>
        <w:r w:rsidRPr="00696B06" w:rsidDel="00052F6B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Pr="00696B06" w:rsidDel="00052F6B">
          <w:rPr>
            <w:rFonts w:ascii="Arial" w:hAnsi="Arial" w:cs="Arial"/>
            <w:w w:val="110"/>
            <w:sz w:val="22"/>
            <w:szCs w:val="22"/>
          </w:rPr>
          <w:t>to</w:t>
        </w:r>
        <w:r w:rsidRPr="00696B06" w:rsidDel="00052F6B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Pr="00696B06" w:rsidDel="00052F6B">
          <w:rPr>
            <w:rFonts w:ascii="Arial" w:hAnsi="Arial" w:cs="Arial"/>
            <w:w w:val="110"/>
            <w:sz w:val="22"/>
            <w:szCs w:val="22"/>
          </w:rPr>
          <w:t>understand</w:t>
        </w:r>
        <w:r w:rsidRPr="00696B06" w:rsidDel="00052F6B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Pr="00696B06" w:rsidDel="00052F6B">
          <w:rPr>
            <w:rFonts w:ascii="Arial" w:hAnsi="Arial" w:cs="Arial"/>
            <w:w w:val="110"/>
            <w:sz w:val="22"/>
            <w:szCs w:val="22"/>
          </w:rPr>
          <w:t>how</w:t>
        </w:r>
        <w:r w:rsidRPr="00696B06" w:rsidDel="00052F6B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Pr="00696B06" w:rsidDel="00052F6B">
          <w:rPr>
            <w:rFonts w:ascii="Arial" w:hAnsi="Arial" w:cs="Arial"/>
            <w:w w:val="110"/>
            <w:sz w:val="22"/>
            <w:szCs w:val="22"/>
          </w:rPr>
          <w:t>sequence</w:t>
        </w:r>
        <w:r w:rsidRPr="00696B06" w:rsidDel="00052F6B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Pr="00696B06" w:rsidDel="00052F6B">
          <w:rPr>
            <w:rFonts w:ascii="Arial" w:hAnsi="Arial" w:cs="Arial"/>
            <w:w w:val="110"/>
            <w:sz w:val="22"/>
            <w:szCs w:val="22"/>
          </w:rPr>
          <w:t>information</w:t>
        </w:r>
        <w:r w:rsidRPr="00696B06" w:rsidDel="00052F6B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Pr="00696B06" w:rsidDel="00052F6B">
          <w:rPr>
            <w:rFonts w:ascii="Arial" w:hAnsi="Arial" w:cs="Arial"/>
            <w:w w:val="110"/>
            <w:sz w:val="22"/>
            <w:szCs w:val="22"/>
          </w:rPr>
          <w:t>encodes</w:t>
        </w:r>
        <w:r w:rsidRPr="00696B06" w:rsidDel="00052F6B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Pr="00696B06" w:rsidDel="00052F6B">
          <w:rPr>
            <w:rFonts w:ascii="Arial" w:hAnsi="Arial" w:cs="Arial"/>
            <w:w w:val="110"/>
            <w:sz w:val="22"/>
            <w:szCs w:val="22"/>
          </w:rPr>
          <w:t>phenotype.</w:t>
        </w:r>
        <w:r w:rsidRPr="00696B06" w:rsidDel="00052F6B">
          <w:rPr>
            <w:rFonts w:ascii="Arial" w:hAnsi="Arial" w:cs="Arial"/>
            <w:spacing w:val="14"/>
            <w:w w:val="110"/>
            <w:sz w:val="22"/>
            <w:szCs w:val="22"/>
          </w:rPr>
          <w:t xml:space="preserve"> </w:t>
        </w:r>
        <w:r w:rsidRPr="00696B06" w:rsidDel="00052F6B">
          <w:rPr>
            <w:rFonts w:ascii="Arial" w:hAnsi="Arial" w:cs="Arial"/>
            <w:w w:val="110"/>
            <w:sz w:val="22"/>
            <w:szCs w:val="22"/>
          </w:rPr>
          <w:t>I</w:t>
        </w:r>
        <w:r w:rsidRPr="00696B06" w:rsidDel="00052F6B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Pr="00696B06" w:rsidDel="00052F6B">
          <w:rPr>
            <w:rFonts w:ascii="Arial" w:hAnsi="Arial" w:cs="Arial"/>
            <w:w w:val="110"/>
            <w:sz w:val="22"/>
            <w:szCs w:val="22"/>
          </w:rPr>
          <w:t>aim</w:t>
        </w:r>
        <w:r w:rsidRPr="00696B06" w:rsidDel="00052F6B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Pr="00696B06" w:rsidDel="00052F6B">
          <w:rPr>
            <w:rFonts w:ascii="Arial" w:hAnsi="Arial" w:cs="Arial"/>
            <w:w w:val="110"/>
            <w:sz w:val="22"/>
            <w:szCs w:val="22"/>
          </w:rPr>
          <w:t>to</w:t>
        </w:r>
        <w:r w:rsidRPr="00696B06" w:rsidDel="00052F6B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Pr="00696B06" w:rsidDel="00052F6B">
          <w:rPr>
            <w:rFonts w:ascii="Arial" w:hAnsi="Arial" w:cs="Arial"/>
            <w:w w:val="110"/>
            <w:sz w:val="22"/>
            <w:szCs w:val="22"/>
          </w:rPr>
          <w:t>study</w:t>
        </w:r>
        <w:r w:rsidRPr="00696B06" w:rsidDel="00052F6B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Pr="00696B06" w:rsidDel="00052F6B">
          <w:rPr>
            <w:rFonts w:ascii="Arial" w:hAnsi="Arial" w:cs="Arial"/>
            <w:w w:val="110"/>
            <w:sz w:val="22"/>
            <w:szCs w:val="22"/>
          </w:rPr>
          <w:t>fundamental problems with an eye for impactful applications.</w:t>
        </w:r>
        <w:r w:rsidRPr="00696B06" w:rsidDel="00052F6B">
          <w:rPr>
            <w:rFonts w:ascii="Arial" w:hAnsi="Arial" w:cs="Arial"/>
            <w:spacing w:val="22"/>
            <w:w w:val="110"/>
            <w:sz w:val="22"/>
            <w:szCs w:val="22"/>
          </w:rPr>
          <w:t xml:space="preserve"> </w:t>
        </w:r>
      </w:moveFrom>
      <w:moveFromRangeEnd w:id="8"/>
      <w:r w:rsidRPr="00696B06">
        <w:rPr>
          <w:rFonts w:ascii="Arial" w:hAnsi="Arial" w:cs="Arial"/>
          <w:w w:val="110"/>
          <w:sz w:val="22"/>
          <w:szCs w:val="22"/>
        </w:rPr>
        <w:t xml:space="preserve">My proposed project aligns perfectly with my </w:t>
      </w:r>
      <w:ins w:id="10" w:author="Perdikoylis, Catherine" w:date="2023-03-24T16:03:00Z">
        <w:r w:rsidR="00052F6B">
          <w:rPr>
            <w:rFonts w:ascii="Arial" w:hAnsi="Arial" w:cs="Arial"/>
            <w:w w:val="110"/>
            <w:sz w:val="22"/>
            <w:szCs w:val="22"/>
          </w:rPr>
          <w:t xml:space="preserve">career </w:t>
        </w:r>
      </w:ins>
      <w:r w:rsidRPr="00696B06">
        <w:rPr>
          <w:rFonts w:ascii="Arial" w:hAnsi="Arial" w:cs="Arial"/>
          <w:w w:val="110"/>
          <w:sz w:val="22"/>
          <w:szCs w:val="22"/>
        </w:rPr>
        <w:t>goals, allowing me to explore new applications of these techniques through fundamental questions with deep relevance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for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human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health.</w:t>
      </w:r>
      <w:r w:rsidRPr="00696B06">
        <w:rPr>
          <w:rFonts w:ascii="Arial" w:hAnsi="Arial" w:cs="Arial"/>
          <w:spacing w:val="17"/>
          <w:w w:val="110"/>
          <w:sz w:val="22"/>
          <w:szCs w:val="22"/>
        </w:rPr>
        <w:t xml:space="preserve"> </w:t>
      </w:r>
      <w:ins w:id="11" w:author="Perdikoylis, Catherine" w:date="2023-03-24T16:06:00Z">
        <w:r w:rsidR="005C2848">
          <w:rPr>
            <w:rFonts w:ascii="Arial" w:hAnsi="Arial" w:cs="Arial"/>
            <w:spacing w:val="17"/>
            <w:w w:val="110"/>
            <w:sz w:val="22"/>
            <w:szCs w:val="22"/>
          </w:rPr>
          <w:t xml:space="preserve">My goal is to </w:t>
        </w:r>
        <w:r w:rsidR="005C2848" w:rsidRPr="00696B06">
          <w:rPr>
            <w:rFonts w:ascii="Arial" w:hAnsi="Arial" w:cs="Arial"/>
            <w:w w:val="110"/>
            <w:sz w:val="22"/>
            <w:szCs w:val="22"/>
          </w:rPr>
          <w:t>lead a lab that uses massively parallel assays and</w:t>
        </w:r>
        <w:r w:rsidR="005C2848" w:rsidRPr="00696B06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="005C2848" w:rsidRPr="00696B06">
          <w:rPr>
            <w:rFonts w:ascii="Arial" w:hAnsi="Arial" w:cs="Arial"/>
            <w:w w:val="110"/>
            <w:sz w:val="22"/>
            <w:szCs w:val="22"/>
          </w:rPr>
          <w:t>modeling</w:t>
        </w:r>
        <w:r w:rsidR="005C2848" w:rsidRPr="00696B06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="005C2848" w:rsidRPr="00696B06">
          <w:rPr>
            <w:rFonts w:ascii="Arial" w:hAnsi="Arial" w:cs="Arial"/>
            <w:w w:val="110"/>
            <w:sz w:val="22"/>
            <w:szCs w:val="22"/>
          </w:rPr>
          <w:t>to</w:t>
        </w:r>
        <w:r w:rsidR="005C2848" w:rsidRPr="00696B06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="005C2848" w:rsidRPr="00696B06">
          <w:rPr>
            <w:rFonts w:ascii="Arial" w:hAnsi="Arial" w:cs="Arial"/>
            <w:w w:val="110"/>
            <w:sz w:val="22"/>
            <w:szCs w:val="22"/>
          </w:rPr>
          <w:t>understand</w:t>
        </w:r>
        <w:r w:rsidR="005C2848" w:rsidRPr="00696B06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="005C2848" w:rsidRPr="00696B06">
          <w:rPr>
            <w:rFonts w:ascii="Arial" w:hAnsi="Arial" w:cs="Arial"/>
            <w:w w:val="110"/>
            <w:sz w:val="22"/>
            <w:szCs w:val="22"/>
          </w:rPr>
          <w:t>how</w:t>
        </w:r>
        <w:r w:rsidR="005C2848" w:rsidRPr="00696B06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="005C2848" w:rsidRPr="00696B06">
          <w:rPr>
            <w:rFonts w:ascii="Arial" w:hAnsi="Arial" w:cs="Arial"/>
            <w:w w:val="110"/>
            <w:sz w:val="22"/>
            <w:szCs w:val="22"/>
          </w:rPr>
          <w:t>sequence</w:t>
        </w:r>
        <w:r w:rsidR="005C2848" w:rsidRPr="00696B06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="005C2848" w:rsidRPr="00696B06">
          <w:rPr>
            <w:rFonts w:ascii="Arial" w:hAnsi="Arial" w:cs="Arial"/>
            <w:w w:val="110"/>
            <w:sz w:val="22"/>
            <w:szCs w:val="22"/>
          </w:rPr>
          <w:t>information</w:t>
        </w:r>
        <w:r w:rsidR="005C2848" w:rsidRPr="00696B06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="005C2848" w:rsidRPr="00696B06">
          <w:rPr>
            <w:rFonts w:ascii="Arial" w:hAnsi="Arial" w:cs="Arial"/>
            <w:w w:val="110"/>
            <w:sz w:val="22"/>
            <w:szCs w:val="22"/>
          </w:rPr>
          <w:t>encodes</w:t>
        </w:r>
        <w:r w:rsidR="005C2848" w:rsidRPr="00696B06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="005C2848" w:rsidRPr="00696B06">
          <w:rPr>
            <w:rFonts w:ascii="Arial" w:hAnsi="Arial" w:cs="Arial"/>
            <w:w w:val="110"/>
            <w:sz w:val="22"/>
            <w:szCs w:val="22"/>
          </w:rPr>
          <w:t>phenotype.</w:t>
        </w:r>
        <w:r w:rsidR="005C2848" w:rsidRPr="00696B06">
          <w:rPr>
            <w:rFonts w:ascii="Arial" w:hAnsi="Arial" w:cs="Arial"/>
            <w:spacing w:val="14"/>
            <w:w w:val="110"/>
            <w:sz w:val="22"/>
            <w:szCs w:val="22"/>
          </w:rPr>
          <w:t xml:space="preserve"> </w:t>
        </w:r>
        <w:r w:rsidR="005C2848" w:rsidRPr="00696B06">
          <w:rPr>
            <w:rFonts w:ascii="Arial" w:hAnsi="Arial" w:cs="Arial"/>
            <w:w w:val="110"/>
            <w:sz w:val="22"/>
            <w:szCs w:val="22"/>
          </w:rPr>
          <w:t>I</w:t>
        </w:r>
        <w:r w:rsidR="005C2848" w:rsidRPr="00696B06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="005C2848" w:rsidRPr="00696B06">
          <w:rPr>
            <w:rFonts w:ascii="Arial" w:hAnsi="Arial" w:cs="Arial"/>
            <w:w w:val="110"/>
            <w:sz w:val="22"/>
            <w:szCs w:val="22"/>
          </w:rPr>
          <w:t>aim</w:t>
        </w:r>
        <w:r w:rsidR="005C2848" w:rsidRPr="00696B06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="005C2848" w:rsidRPr="00696B06">
          <w:rPr>
            <w:rFonts w:ascii="Arial" w:hAnsi="Arial" w:cs="Arial"/>
            <w:w w:val="110"/>
            <w:sz w:val="22"/>
            <w:szCs w:val="22"/>
          </w:rPr>
          <w:t>to</w:t>
        </w:r>
        <w:r w:rsidR="005C2848" w:rsidRPr="00696B06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="005C2848" w:rsidRPr="00696B06">
          <w:rPr>
            <w:rFonts w:ascii="Arial" w:hAnsi="Arial" w:cs="Arial"/>
            <w:w w:val="110"/>
            <w:sz w:val="22"/>
            <w:szCs w:val="22"/>
          </w:rPr>
          <w:t>study</w:t>
        </w:r>
        <w:r w:rsidR="005C2848" w:rsidRPr="00696B06">
          <w:rPr>
            <w:rFonts w:ascii="Arial" w:hAnsi="Arial" w:cs="Arial"/>
            <w:spacing w:val="-3"/>
            <w:w w:val="110"/>
            <w:sz w:val="22"/>
            <w:szCs w:val="22"/>
          </w:rPr>
          <w:t xml:space="preserve"> </w:t>
        </w:r>
        <w:r w:rsidR="005C2848" w:rsidRPr="00696B06">
          <w:rPr>
            <w:rFonts w:ascii="Arial" w:hAnsi="Arial" w:cs="Arial"/>
            <w:w w:val="110"/>
            <w:sz w:val="22"/>
            <w:szCs w:val="22"/>
          </w:rPr>
          <w:t>fundamental problems with an eye for impactful applications.</w:t>
        </w:r>
        <w:r w:rsidR="005C2848">
          <w:rPr>
            <w:rFonts w:ascii="Arial" w:hAnsi="Arial" w:cs="Arial"/>
            <w:w w:val="110"/>
            <w:sz w:val="22"/>
            <w:szCs w:val="22"/>
          </w:rPr>
          <w:t xml:space="preserve"> </w:t>
        </w:r>
      </w:ins>
      <w:r w:rsidRPr="00696B06">
        <w:rPr>
          <w:rFonts w:ascii="Arial" w:hAnsi="Arial" w:cs="Arial"/>
          <w:w w:val="110"/>
          <w:sz w:val="22"/>
          <w:szCs w:val="22"/>
        </w:rPr>
        <w:t>The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central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question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ask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this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proposal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is,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how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does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the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sequence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of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 RNA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molecule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create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anti-correlation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between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splicing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decisions.</w:t>
      </w:r>
      <w:r w:rsidRPr="00696B06">
        <w:rPr>
          <w:rFonts w:ascii="Arial" w:hAnsi="Arial" w:cs="Arial"/>
          <w:spacing w:val="7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will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develop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massively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 xml:space="preserve">parallel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splicing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assays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to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identify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sequences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essential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for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mutually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exclusive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splicing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characterize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them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with </w:t>
      </w:r>
      <w:r w:rsidRPr="00696B06">
        <w:rPr>
          <w:rFonts w:ascii="Arial" w:hAnsi="Arial" w:cs="Arial"/>
          <w:w w:val="110"/>
          <w:sz w:val="22"/>
          <w:szCs w:val="22"/>
        </w:rPr>
        <w:t>targeted experiments and modeling.</w:t>
      </w:r>
      <w:r w:rsidRPr="00696B06">
        <w:rPr>
          <w:rFonts w:ascii="Arial" w:hAnsi="Arial" w:cs="Arial"/>
          <w:spacing w:val="2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My model system will be exons 9 and 10 in pyruvate kinase M, a splicing switch that drives the Warburg effect in cancer, however the tools I develop will be useful for understanding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correlated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splicing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many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proteins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disease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systems.</w:t>
      </w:r>
      <w:r w:rsidRPr="00696B06">
        <w:rPr>
          <w:rFonts w:ascii="Arial" w:hAnsi="Arial" w:cs="Arial"/>
          <w:spacing w:val="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This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project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perfectly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leverages skills I built through my time in graduate school.</w:t>
      </w:r>
      <w:r w:rsidRPr="00696B06">
        <w:rPr>
          <w:rFonts w:ascii="Arial" w:hAnsi="Arial" w:cs="Arial"/>
          <w:spacing w:val="27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During my Ph.D., I performed massively parallel growth assays to identify genes essential for CO</w:t>
      </w:r>
      <w:r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Pr="00696B06">
        <w:rPr>
          <w:rFonts w:ascii="Arial" w:hAnsi="Arial" w:cs="Arial"/>
          <w:w w:val="110"/>
          <w:sz w:val="22"/>
          <w:szCs w:val="22"/>
        </w:rPr>
        <w:t xml:space="preserve"> concentration in a chemoautotroph and measured their phenotypes across CO</w:t>
      </w:r>
      <w:r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Pr="00696B06">
        <w:rPr>
          <w:rFonts w:ascii="Arial" w:hAnsi="Arial" w:cs="Arial"/>
          <w:w w:val="110"/>
          <w:sz w:val="22"/>
          <w:szCs w:val="22"/>
        </w:rPr>
        <w:t xml:space="preserve"> concentrations.</w:t>
      </w:r>
      <w:r w:rsidRPr="00696B06">
        <w:rPr>
          <w:rFonts w:ascii="Arial" w:hAnsi="Arial" w:cs="Arial"/>
          <w:spacing w:val="2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 then illuminated mechanistic details with biochemical and genetic experiments.</w:t>
      </w:r>
      <w:r w:rsidRPr="00696B06">
        <w:rPr>
          <w:rFonts w:ascii="Arial" w:hAnsi="Arial" w:cs="Arial"/>
          <w:w w:val="110"/>
          <w:sz w:val="22"/>
          <w:szCs w:val="22"/>
          <w:vertAlign w:val="superscript"/>
        </w:rPr>
        <w:t>1,2</w:t>
      </w:r>
      <w:r w:rsidRPr="00696B06">
        <w:rPr>
          <w:rFonts w:ascii="Arial" w:hAnsi="Arial" w:cs="Arial"/>
          <w:w w:val="110"/>
          <w:sz w:val="22"/>
          <w:szCs w:val="22"/>
        </w:rPr>
        <w:t xml:space="preserve"> In a second currently ongoing project, I used a massively parallel growth assays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modeling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to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map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fitness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landscape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of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dihydrofolate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reductase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design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novel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variants. In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collaboration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with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the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Doudna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lab,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demonstrated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my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skill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biochemistry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by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showing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zinc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binding in the newly discovered CasX,</w:t>
      </w:r>
      <w:r w:rsidRPr="00696B06">
        <w:rPr>
          <w:rFonts w:ascii="Arial" w:hAnsi="Arial" w:cs="Arial"/>
          <w:w w:val="110"/>
          <w:sz w:val="22"/>
          <w:szCs w:val="22"/>
          <w:vertAlign w:val="superscript"/>
        </w:rPr>
        <w:t>3</w:t>
      </w:r>
      <w:r w:rsidRPr="00696B06">
        <w:rPr>
          <w:rFonts w:ascii="Arial" w:hAnsi="Arial" w:cs="Arial"/>
          <w:w w:val="110"/>
          <w:sz w:val="22"/>
          <w:szCs w:val="22"/>
        </w:rPr>
        <w:t xml:space="preserve"> and applied my modeling, data analysis, and statistical expertise to signal amplification in CRISPR diagnostics.</w:t>
      </w:r>
      <w:r w:rsidRPr="00696B06">
        <w:rPr>
          <w:rFonts w:ascii="Arial" w:hAnsi="Arial" w:cs="Arial"/>
          <w:w w:val="110"/>
          <w:sz w:val="22"/>
          <w:szCs w:val="22"/>
          <w:vertAlign w:val="superscript"/>
        </w:rPr>
        <w:t>4</w:t>
      </w:r>
      <w:r w:rsidRPr="00696B06">
        <w:rPr>
          <w:rFonts w:ascii="Arial" w:hAnsi="Arial" w:cs="Arial"/>
          <w:w w:val="110"/>
          <w:sz w:val="22"/>
          <w:szCs w:val="22"/>
        </w:rPr>
        <w:t xml:space="preserve"> These experiences prepared me to use massively parallel assays,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genetic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biochemical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experiments,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modeling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to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characterize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splicing.</w:t>
      </w:r>
      <w:r w:rsidRPr="00696B06">
        <w:rPr>
          <w:rFonts w:ascii="Arial" w:hAnsi="Arial" w:cs="Arial"/>
          <w:spacing w:val="1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My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proposed project will allow me to further expand my skills and explore applications to RNA biology, in the human-cell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context,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using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long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read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sequencing,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skills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that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will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aid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me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my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independent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research career.</w:t>
      </w:r>
      <w:r w:rsidRPr="00696B06">
        <w:rPr>
          <w:rFonts w:ascii="Arial" w:hAnsi="Arial" w:cs="Arial"/>
          <w:spacing w:val="2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Further, this experience will allow me to strengthen my modeling abilities by working with expert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teams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the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Kinney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lab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the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Simons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Center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for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Quantitative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Biology.</w:t>
      </w:r>
      <w:r w:rsidRPr="00696B06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del w:id="12" w:author="Perdikoylis, Catherine" w:date="2023-03-24T16:34:00Z">
        <w:r w:rsidRPr="00696B06" w:rsidDel="00641A7F">
          <w:rPr>
            <w:rFonts w:ascii="Arial" w:hAnsi="Arial" w:cs="Arial"/>
            <w:w w:val="110"/>
            <w:sz w:val="22"/>
            <w:szCs w:val="22"/>
          </w:rPr>
          <w:delText>Finally,</w:delText>
        </w:r>
        <w:r w:rsidRPr="00696B06" w:rsidDel="00641A7F">
          <w:rPr>
            <w:rFonts w:ascii="Arial" w:hAnsi="Arial" w:cs="Arial"/>
            <w:spacing w:val="-4"/>
            <w:w w:val="110"/>
            <w:sz w:val="22"/>
            <w:szCs w:val="22"/>
          </w:rPr>
          <w:delText xml:space="preserve"> </w:delText>
        </w:r>
        <w:r w:rsidRPr="00696B06" w:rsidDel="00641A7F">
          <w:rPr>
            <w:rFonts w:ascii="Arial" w:hAnsi="Arial" w:cs="Arial"/>
            <w:w w:val="110"/>
            <w:sz w:val="22"/>
            <w:szCs w:val="22"/>
          </w:rPr>
          <w:delText>a</w:delText>
        </w:r>
      </w:del>
      <w:ins w:id="13" w:author="Perdikoylis, Catherine" w:date="2023-03-24T16:34:00Z">
        <w:r w:rsidR="00641A7F">
          <w:rPr>
            <w:rFonts w:ascii="Arial" w:hAnsi="Arial" w:cs="Arial"/>
            <w:w w:val="110"/>
            <w:sz w:val="22"/>
            <w:szCs w:val="22"/>
          </w:rPr>
          <w:t>A</w:t>
        </w:r>
      </w:ins>
      <w:r w:rsidRPr="00696B06">
        <w:rPr>
          <w:rFonts w:ascii="Arial" w:hAnsi="Arial" w:cs="Arial"/>
          <w:w w:val="110"/>
          <w:sz w:val="22"/>
          <w:szCs w:val="22"/>
        </w:rPr>
        <w:t>t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Cold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Spring Harbor</w:t>
      </w:r>
      <w:ins w:id="14" w:author="Perdikoylis, Catherine" w:date="2023-03-24T16:05:00Z">
        <w:r w:rsidR="005C2848">
          <w:rPr>
            <w:rFonts w:ascii="Arial" w:hAnsi="Arial" w:cs="Arial"/>
            <w:w w:val="110"/>
            <w:sz w:val="22"/>
            <w:szCs w:val="22"/>
          </w:rPr>
          <w:t xml:space="preserve"> Laboratory</w:t>
        </w:r>
      </w:ins>
      <w:r w:rsidRPr="00696B06">
        <w:rPr>
          <w:rFonts w:ascii="Arial" w:hAnsi="Arial" w:cs="Arial"/>
          <w:w w:val="110"/>
          <w:sz w:val="22"/>
          <w:szCs w:val="22"/>
        </w:rPr>
        <w:t xml:space="preserve"> I will have access to a wide variety of training resources including attending the on campus meetings like Eukaryotic RNA processing and the Probabilistic Modeling in Genomics.</w:t>
      </w:r>
      <w:ins w:id="15" w:author="Perdikoylis, Catherine" w:date="2023-03-24T16:05:00Z">
        <w:r w:rsidR="005C2848">
          <w:rPr>
            <w:rFonts w:ascii="Arial" w:hAnsi="Arial" w:cs="Arial"/>
            <w:w w:val="110"/>
            <w:sz w:val="22"/>
            <w:szCs w:val="22"/>
          </w:rPr>
          <w:t xml:space="preserve"> </w:t>
        </w:r>
      </w:ins>
      <w:moveToRangeStart w:id="16" w:author="Perdikoylis, Catherine" w:date="2023-03-24T16:05:00Z" w:name="move130566337"/>
      <w:moveTo w:id="17" w:author="Perdikoylis, Catherine" w:date="2023-03-24T16:05:00Z">
        <w:del w:id="18" w:author="Perdikoylis, Catherine" w:date="2023-03-24T16:05:00Z">
          <w:r w:rsidR="005C2848" w:rsidRPr="00696B06" w:rsidDel="005C2848">
            <w:rPr>
              <w:rFonts w:ascii="Arial" w:hAnsi="Arial" w:cs="Arial"/>
              <w:w w:val="110"/>
              <w:sz w:val="22"/>
              <w:szCs w:val="22"/>
            </w:rPr>
            <w:delText>I am a perfect fit for this project because it leverages my past experience yet provides training that matches my career goals.</w:delText>
          </w:r>
          <w:r w:rsidR="005C2848" w:rsidRPr="00696B06" w:rsidDel="005C2848">
            <w:rPr>
              <w:rFonts w:ascii="Arial" w:hAnsi="Arial" w:cs="Arial"/>
              <w:spacing w:val="21"/>
              <w:w w:val="110"/>
              <w:sz w:val="22"/>
              <w:szCs w:val="22"/>
            </w:rPr>
            <w:delText xml:space="preserve"> </w:delText>
          </w:r>
        </w:del>
        <w:del w:id="19" w:author="Perdikoylis, Catherine" w:date="2023-03-24T16:06:00Z">
          <w:r w:rsidR="005C2848" w:rsidRPr="00696B06" w:rsidDel="005C2848">
            <w:rPr>
              <w:rFonts w:ascii="Arial" w:hAnsi="Arial" w:cs="Arial"/>
              <w:w w:val="110"/>
              <w:sz w:val="22"/>
              <w:szCs w:val="22"/>
            </w:rPr>
            <w:delText>I hope to lead a lab that uses massively parallel assays and</w:delText>
          </w:r>
          <w:r w:rsidR="005C2848" w:rsidRPr="00696B06" w:rsidDel="005C2848">
            <w:rPr>
              <w:rFonts w:ascii="Arial" w:hAnsi="Arial" w:cs="Arial"/>
              <w:spacing w:val="-3"/>
              <w:w w:val="110"/>
              <w:sz w:val="22"/>
              <w:szCs w:val="22"/>
            </w:rPr>
            <w:delText xml:space="preserve"> </w:delText>
          </w:r>
          <w:r w:rsidR="005C2848" w:rsidRPr="00696B06" w:rsidDel="005C2848">
            <w:rPr>
              <w:rFonts w:ascii="Arial" w:hAnsi="Arial" w:cs="Arial"/>
              <w:w w:val="110"/>
              <w:sz w:val="22"/>
              <w:szCs w:val="22"/>
            </w:rPr>
            <w:delText>modeling</w:delText>
          </w:r>
          <w:r w:rsidR="005C2848" w:rsidRPr="00696B06" w:rsidDel="005C2848">
            <w:rPr>
              <w:rFonts w:ascii="Arial" w:hAnsi="Arial" w:cs="Arial"/>
              <w:spacing w:val="-3"/>
              <w:w w:val="110"/>
              <w:sz w:val="22"/>
              <w:szCs w:val="22"/>
            </w:rPr>
            <w:delText xml:space="preserve"> </w:delText>
          </w:r>
          <w:r w:rsidR="005C2848" w:rsidRPr="00696B06" w:rsidDel="005C2848">
            <w:rPr>
              <w:rFonts w:ascii="Arial" w:hAnsi="Arial" w:cs="Arial"/>
              <w:w w:val="110"/>
              <w:sz w:val="22"/>
              <w:szCs w:val="22"/>
            </w:rPr>
            <w:delText>to</w:delText>
          </w:r>
          <w:r w:rsidR="005C2848" w:rsidRPr="00696B06" w:rsidDel="005C2848">
            <w:rPr>
              <w:rFonts w:ascii="Arial" w:hAnsi="Arial" w:cs="Arial"/>
              <w:spacing w:val="-3"/>
              <w:w w:val="110"/>
              <w:sz w:val="22"/>
              <w:szCs w:val="22"/>
            </w:rPr>
            <w:delText xml:space="preserve"> </w:delText>
          </w:r>
          <w:r w:rsidR="005C2848" w:rsidRPr="00696B06" w:rsidDel="005C2848">
            <w:rPr>
              <w:rFonts w:ascii="Arial" w:hAnsi="Arial" w:cs="Arial"/>
              <w:w w:val="110"/>
              <w:sz w:val="22"/>
              <w:szCs w:val="22"/>
            </w:rPr>
            <w:delText>understand</w:delText>
          </w:r>
          <w:r w:rsidR="005C2848" w:rsidRPr="00696B06" w:rsidDel="005C2848">
            <w:rPr>
              <w:rFonts w:ascii="Arial" w:hAnsi="Arial" w:cs="Arial"/>
              <w:spacing w:val="-3"/>
              <w:w w:val="110"/>
              <w:sz w:val="22"/>
              <w:szCs w:val="22"/>
            </w:rPr>
            <w:delText xml:space="preserve"> </w:delText>
          </w:r>
          <w:r w:rsidR="005C2848" w:rsidRPr="00696B06" w:rsidDel="005C2848">
            <w:rPr>
              <w:rFonts w:ascii="Arial" w:hAnsi="Arial" w:cs="Arial"/>
              <w:w w:val="110"/>
              <w:sz w:val="22"/>
              <w:szCs w:val="22"/>
            </w:rPr>
            <w:delText>how</w:delText>
          </w:r>
          <w:r w:rsidR="005C2848" w:rsidRPr="00696B06" w:rsidDel="005C2848">
            <w:rPr>
              <w:rFonts w:ascii="Arial" w:hAnsi="Arial" w:cs="Arial"/>
              <w:spacing w:val="-3"/>
              <w:w w:val="110"/>
              <w:sz w:val="22"/>
              <w:szCs w:val="22"/>
            </w:rPr>
            <w:delText xml:space="preserve"> </w:delText>
          </w:r>
          <w:r w:rsidR="005C2848" w:rsidRPr="00696B06" w:rsidDel="005C2848">
            <w:rPr>
              <w:rFonts w:ascii="Arial" w:hAnsi="Arial" w:cs="Arial"/>
              <w:w w:val="110"/>
              <w:sz w:val="22"/>
              <w:szCs w:val="22"/>
            </w:rPr>
            <w:delText>sequence</w:delText>
          </w:r>
          <w:r w:rsidR="005C2848" w:rsidRPr="00696B06" w:rsidDel="005C2848">
            <w:rPr>
              <w:rFonts w:ascii="Arial" w:hAnsi="Arial" w:cs="Arial"/>
              <w:spacing w:val="-3"/>
              <w:w w:val="110"/>
              <w:sz w:val="22"/>
              <w:szCs w:val="22"/>
            </w:rPr>
            <w:delText xml:space="preserve"> </w:delText>
          </w:r>
          <w:r w:rsidR="005C2848" w:rsidRPr="00696B06" w:rsidDel="005C2848">
            <w:rPr>
              <w:rFonts w:ascii="Arial" w:hAnsi="Arial" w:cs="Arial"/>
              <w:w w:val="110"/>
              <w:sz w:val="22"/>
              <w:szCs w:val="22"/>
            </w:rPr>
            <w:delText>information</w:delText>
          </w:r>
          <w:r w:rsidR="005C2848" w:rsidRPr="00696B06" w:rsidDel="005C2848">
            <w:rPr>
              <w:rFonts w:ascii="Arial" w:hAnsi="Arial" w:cs="Arial"/>
              <w:spacing w:val="-3"/>
              <w:w w:val="110"/>
              <w:sz w:val="22"/>
              <w:szCs w:val="22"/>
            </w:rPr>
            <w:delText xml:space="preserve"> </w:delText>
          </w:r>
          <w:r w:rsidR="005C2848" w:rsidRPr="00696B06" w:rsidDel="005C2848">
            <w:rPr>
              <w:rFonts w:ascii="Arial" w:hAnsi="Arial" w:cs="Arial"/>
              <w:w w:val="110"/>
              <w:sz w:val="22"/>
              <w:szCs w:val="22"/>
            </w:rPr>
            <w:delText>encodes</w:delText>
          </w:r>
          <w:r w:rsidR="005C2848" w:rsidRPr="00696B06" w:rsidDel="005C2848">
            <w:rPr>
              <w:rFonts w:ascii="Arial" w:hAnsi="Arial" w:cs="Arial"/>
              <w:spacing w:val="-3"/>
              <w:w w:val="110"/>
              <w:sz w:val="22"/>
              <w:szCs w:val="22"/>
            </w:rPr>
            <w:delText xml:space="preserve"> </w:delText>
          </w:r>
          <w:r w:rsidR="005C2848" w:rsidRPr="00696B06" w:rsidDel="005C2848">
            <w:rPr>
              <w:rFonts w:ascii="Arial" w:hAnsi="Arial" w:cs="Arial"/>
              <w:w w:val="110"/>
              <w:sz w:val="22"/>
              <w:szCs w:val="22"/>
            </w:rPr>
            <w:delText>phenotype.</w:delText>
          </w:r>
          <w:r w:rsidR="005C2848" w:rsidRPr="00696B06" w:rsidDel="005C2848">
            <w:rPr>
              <w:rFonts w:ascii="Arial" w:hAnsi="Arial" w:cs="Arial"/>
              <w:spacing w:val="14"/>
              <w:w w:val="110"/>
              <w:sz w:val="22"/>
              <w:szCs w:val="22"/>
            </w:rPr>
            <w:delText xml:space="preserve"> </w:delText>
          </w:r>
          <w:r w:rsidR="005C2848" w:rsidRPr="00696B06" w:rsidDel="005C2848">
            <w:rPr>
              <w:rFonts w:ascii="Arial" w:hAnsi="Arial" w:cs="Arial"/>
              <w:w w:val="110"/>
              <w:sz w:val="22"/>
              <w:szCs w:val="22"/>
            </w:rPr>
            <w:delText>I</w:delText>
          </w:r>
          <w:r w:rsidR="005C2848" w:rsidRPr="00696B06" w:rsidDel="005C2848">
            <w:rPr>
              <w:rFonts w:ascii="Arial" w:hAnsi="Arial" w:cs="Arial"/>
              <w:spacing w:val="-3"/>
              <w:w w:val="110"/>
              <w:sz w:val="22"/>
              <w:szCs w:val="22"/>
            </w:rPr>
            <w:delText xml:space="preserve"> </w:delText>
          </w:r>
          <w:r w:rsidR="005C2848" w:rsidRPr="00696B06" w:rsidDel="005C2848">
            <w:rPr>
              <w:rFonts w:ascii="Arial" w:hAnsi="Arial" w:cs="Arial"/>
              <w:w w:val="110"/>
              <w:sz w:val="22"/>
              <w:szCs w:val="22"/>
            </w:rPr>
            <w:delText>aim</w:delText>
          </w:r>
          <w:r w:rsidR="005C2848" w:rsidRPr="00696B06" w:rsidDel="005C2848">
            <w:rPr>
              <w:rFonts w:ascii="Arial" w:hAnsi="Arial" w:cs="Arial"/>
              <w:spacing w:val="-3"/>
              <w:w w:val="110"/>
              <w:sz w:val="22"/>
              <w:szCs w:val="22"/>
            </w:rPr>
            <w:delText xml:space="preserve"> </w:delText>
          </w:r>
          <w:r w:rsidR="005C2848" w:rsidRPr="00696B06" w:rsidDel="005C2848">
            <w:rPr>
              <w:rFonts w:ascii="Arial" w:hAnsi="Arial" w:cs="Arial"/>
              <w:w w:val="110"/>
              <w:sz w:val="22"/>
              <w:szCs w:val="22"/>
            </w:rPr>
            <w:delText>to</w:delText>
          </w:r>
          <w:r w:rsidR="005C2848" w:rsidRPr="00696B06" w:rsidDel="005C2848">
            <w:rPr>
              <w:rFonts w:ascii="Arial" w:hAnsi="Arial" w:cs="Arial"/>
              <w:spacing w:val="-3"/>
              <w:w w:val="110"/>
              <w:sz w:val="22"/>
              <w:szCs w:val="22"/>
            </w:rPr>
            <w:delText xml:space="preserve"> </w:delText>
          </w:r>
          <w:r w:rsidR="005C2848" w:rsidRPr="00696B06" w:rsidDel="005C2848">
            <w:rPr>
              <w:rFonts w:ascii="Arial" w:hAnsi="Arial" w:cs="Arial"/>
              <w:w w:val="110"/>
              <w:sz w:val="22"/>
              <w:szCs w:val="22"/>
            </w:rPr>
            <w:delText>study</w:delText>
          </w:r>
          <w:r w:rsidR="005C2848" w:rsidRPr="00696B06" w:rsidDel="005C2848">
            <w:rPr>
              <w:rFonts w:ascii="Arial" w:hAnsi="Arial" w:cs="Arial"/>
              <w:spacing w:val="-3"/>
              <w:w w:val="110"/>
              <w:sz w:val="22"/>
              <w:szCs w:val="22"/>
            </w:rPr>
            <w:delText xml:space="preserve"> </w:delText>
          </w:r>
          <w:r w:rsidR="005C2848" w:rsidRPr="00696B06" w:rsidDel="005C2848">
            <w:rPr>
              <w:rFonts w:ascii="Arial" w:hAnsi="Arial" w:cs="Arial"/>
              <w:w w:val="110"/>
              <w:sz w:val="22"/>
              <w:szCs w:val="22"/>
            </w:rPr>
            <w:delText>fundamental problems with an eye for impactful applications.</w:delText>
          </w:r>
        </w:del>
      </w:moveTo>
      <w:moveToRangeEnd w:id="16"/>
    </w:p>
    <w:p w14:paraId="3800A4AE" w14:textId="0B5ACDDC" w:rsidR="00696B06" w:rsidRPr="00696B06" w:rsidRDefault="00696B06" w:rsidP="00696B06">
      <w:pPr>
        <w:pStyle w:val="ListParagraph"/>
        <w:numPr>
          <w:ilvl w:val="0"/>
          <w:numId w:val="2"/>
        </w:numPr>
        <w:tabs>
          <w:tab w:val="left" w:pos="518"/>
        </w:tabs>
        <w:spacing w:line="249" w:lineRule="auto"/>
        <w:rPr>
          <w:rFonts w:ascii="Arial" w:hAnsi="Arial" w:cs="Arial"/>
        </w:rPr>
      </w:pPr>
      <w:r w:rsidRPr="00696B06">
        <w:rPr>
          <w:rFonts w:ascii="Arial" w:hAnsi="Arial" w:cs="Arial"/>
          <w:w w:val="105"/>
        </w:rPr>
        <w:t>John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J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Desmarais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et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al.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“DABs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are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inorganic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carbon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pumps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found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throughout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prokaryotic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phyla”. </w:t>
      </w:r>
      <w:proofErr w:type="spellStart"/>
      <w:r w:rsidRPr="00696B06">
        <w:rPr>
          <w:rFonts w:ascii="Arial" w:hAnsi="Arial" w:cs="Arial"/>
          <w:w w:val="105"/>
        </w:rPr>
        <w:t>en</w:t>
      </w:r>
      <w:proofErr w:type="spellEnd"/>
      <w:r w:rsidRPr="00696B06">
        <w:rPr>
          <w:rFonts w:ascii="Arial" w:hAnsi="Arial" w:cs="Arial"/>
          <w:w w:val="105"/>
        </w:rPr>
        <w:t xml:space="preserve">. In: </w:t>
      </w:r>
      <w:r w:rsidRPr="00696B06">
        <w:rPr>
          <w:rFonts w:ascii="Arial" w:hAnsi="Arial" w:cs="Arial"/>
          <w:i/>
          <w:w w:val="105"/>
        </w:rPr>
        <w:t xml:space="preserve">Nat </w:t>
      </w:r>
      <w:proofErr w:type="spellStart"/>
      <w:r w:rsidRPr="00696B06">
        <w:rPr>
          <w:rFonts w:ascii="Arial" w:hAnsi="Arial" w:cs="Arial"/>
          <w:i/>
          <w:w w:val="105"/>
        </w:rPr>
        <w:t>Microbiol</w:t>
      </w:r>
      <w:proofErr w:type="spellEnd"/>
      <w:r w:rsidRPr="00696B06">
        <w:rPr>
          <w:rFonts w:ascii="Arial" w:hAnsi="Arial" w:cs="Arial"/>
          <w:i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4.12 (Dec. 2019), pp. 2204–2215. </w:t>
      </w:r>
      <w:proofErr w:type="spellStart"/>
      <w:r w:rsidRPr="00696B06">
        <w:rPr>
          <w:rFonts w:ascii="Arial" w:hAnsi="Arial" w:cs="Arial"/>
          <w:w w:val="105"/>
        </w:rPr>
        <w:t>issn</w:t>
      </w:r>
      <w:proofErr w:type="spellEnd"/>
      <w:r w:rsidRPr="00696B06">
        <w:rPr>
          <w:rFonts w:ascii="Arial" w:hAnsi="Arial" w:cs="Arial"/>
          <w:w w:val="105"/>
        </w:rPr>
        <w:t xml:space="preserve">: 2058-5276. </w:t>
      </w:r>
      <w:proofErr w:type="spellStart"/>
      <w:r w:rsidRPr="00696B06">
        <w:rPr>
          <w:rFonts w:ascii="Arial" w:hAnsi="Arial" w:cs="Arial"/>
          <w:w w:val="105"/>
        </w:rPr>
        <w:t>doi</w:t>
      </w:r>
      <w:proofErr w:type="spellEnd"/>
      <w:r w:rsidRPr="00696B06">
        <w:rPr>
          <w:rFonts w:ascii="Arial" w:hAnsi="Arial" w:cs="Arial"/>
          <w:w w:val="105"/>
        </w:rPr>
        <w:t xml:space="preserve">: </w:t>
      </w:r>
      <w:r w:rsidRPr="00696B06">
        <w:rPr>
          <w:rFonts w:ascii="Arial" w:hAnsi="Arial" w:cs="Arial"/>
          <w:w w:val="85"/>
        </w:rPr>
        <w:t>10.1038/s41564-019-0520-</w:t>
      </w:r>
      <w:r w:rsidRPr="00696B06">
        <w:rPr>
          <w:rFonts w:ascii="Arial" w:hAnsi="Arial" w:cs="Arial"/>
          <w:spacing w:val="-5"/>
          <w:w w:val="85"/>
        </w:rPr>
        <w:t>8.</w:t>
      </w:r>
    </w:p>
    <w:p w14:paraId="0BBA8028" w14:textId="77777777" w:rsidR="00696B06" w:rsidRPr="00696B06" w:rsidRDefault="00696B06" w:rsidP="00696B06">
      <w:pPr>
        <w:pStyle w:val="ListParagraph"/>
        <w:numPr>
          <w:ilvl w:val="0"/>
          <w:numId w:val="2"/>
        </w:numPr>
        <w:tabs>
          <w:tab w:val="left" w:pos="518"/>
        </w:tabs>
        <w:spacing w:before="72" w:line="249" w:lineRule="auto"/>
        <w:ind w:right="235"/>
        <w:rPr>
          <w:rFonts w:ascii="Arial" w:hAnsi="Arial" w:cs="Arial"/>
        </w:rPr>
      </w:pPr>
      <w:r w:rsidRPr="00696B06">
        <w:rPr>
          <w:rFonts w:ascii="Arial" w:hAnsi="Arial" w:cs="Arial"/>
          <w:w w:val="105"/>
        </w:rPr>
        <w:t>Avi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Flamholz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et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al.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“Trajectories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for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evolution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bacterial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w w:val="105"/>
        </w:rPr>
        <w:t>-concentrating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mechanisms”. </w:t>
      </w:r>
      <w:r w:rsidRPr="00696B06">
        <w:rPr>
          <w:rFonts w:ascii="Arial" w:hAnsi="Arial" w:cs="Arial"/>
          <w:w w:val="105"/>
        </w:rPr>
        <w:lastRenderedPageBreak/>
        <w:t xml:space="preserve">In: </w:t>
      </w:r>
      <w:r w:rsidRPr="00696B06">
        <w:rPr>
          <w:rFonts w:ascii="Arial" w:hAnsi="Arial" w:cs="Arial"/>
          <w:i/>
          <w:w w:val="105"/>
        </w:rPr>
        <w:t>Proceedings of the National Academy of Sciences</w:t>
      </w:r>
      <w:r w:rsidRPr="00696B06">
        <w:rPr>
          <w:rFonts w:ascii="Arial" w:hAnsi="Arial" w:cs="Arial"/>
          <w:i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119.49 (2022), e2210539119. </w:t>
      </w:r>
      <w:proofErr w:type="spellStart"/>
      <w:r w:rsidRPr="00696B06">
        <w:rPr>
          <w:rFonts w:ascii="Arial" w:hAnsi="Arial" w:cs="Arial"/>
          <w:w w:val="105"/>
        </w:rPr>
        <w:t>doi</w:t>
      </w:r>
      <w:proofErr w:type="spellEnd"/>
      <w:r w:rsidRPr="00696B06">
        <w:rPr>
          <w:rFonts w:ascii="Arial" w:hAnsi="Arial" w:cs="Arial"/>
          <w:w w:val="105"/>
        </w:rPr>
        <w:t xml:space="preserve">: </w:t>
      </w:r>
      <w:r w:rsidRPr="00696B06">
        <w:rPr>
          <w:rFonts w:ascii="Arial" w:hAnsi="Arial" w:cs="Arial"/>
          <w:spacing w:val="-2"/>
          <w:w w:val="90"/>
        </w:rPr>
        <w:t>10.1073/pnas.2210539119.</w:t>
      </w:r>
    </w:p>
    <w:p w14:paraId="0CD322F3" w14:textId="77777777" w:rsidR="00696B06" w:rsidRPr="00696B06" w:rsidRDefault="00696B06" w:rsidP="00696B06">
      <w:pPr>
        <w:pStyle w:val="ListParagraph"/>
        <w:numPr>
          <w:ilvl w:val="0"/>
          <w:numId w:val="2"/>
        </w:numPr>
        <w:tabs>
          <w:tab w:val="left" w:pos="518"/>
        </w:tabs>
        <w:spacing w:before="63" w:line="249" w:lineRule="auto"/>
        <w:ind w:right="290"/>
        <w:rPr>
          <w:rFonts w:ascii="Arial" w:hAnsi="Arial" w:cs="Arial"/>
        </w:rPr>
      </w:pPr>
      <w:r w:rsidRPr="00696B06">
        <w:rPr>
          <w:rFonts w:ascii="Arial" w:hAnsi="Arial" w:cs="Arial"/>
          <w:w w:val="105"/>
        </w:rPr>
        <w:t>Jun-</w:t>
      </w:r>
      <w:proofErr w:type="spellStart"/>
      <w:r w:rsidRPr="00696B06">
        <w:rPr>
          <w:rFonts w:ascii="Arial" w:hAnsi="Arial" w:cs="Arial"/>
          <w:w w:val="105"/>
        </w:rPr>
        <w:t>Jie</w:t>
      </w:r>
      <w:proofErr w:type="spellEnd"/>
      <w:r w:rsidRPr="00696B06">
        <w:rPr>
          <w:rFonts w:ascii="Arial" w:hAnsi="Arial" w:cs="Arial"/>
          <w:w w:val="105"/>
        </w:rPr>
        <w:t xml:space="preserve"> Liu et al. “</w:t>
      </w:r>
      <w:proofErr w:type="spellStart"/>
      <w:r w:rsidRPr="00696B06">
        <w:rPr>
          <w:rFonts w:ascii="Arial" w:hAnsi="Arial" w:cs="Arial"/>
          <w:w w:val="105"/>
        </w:rPr>
        <w:t>CasX</w:t>
      </w:r>
      <w:proofErr w:type="spellEnd"/>
      <w:r w:rsidRPr="00696B06">
        <w:rPr>
          <w:rFonts w:ascii="Arial" w:hAnsi="Arial" w:cs="Arial"/>
          <w:w w:val="105"/>
        </w:rPr>
        <w:t xml:space="preserve"> enzymes comprise a distinct family of RNA-guided genome editors”. </w:t>
      </w:r>
      <w:proofErr w:type="spellStart"/>
      <w:r w:rsidRPr="00696B06">
        <w:rPr>
          <w:rFonts w:ascii="Arial" w:hAnsi="Arial" w:cs="Arial"/>
          <w:w w:val="105"/>
        </w:rPr>
        <w:t>en</w:t>
      </w:r>
      <w:proofErr w:type="spellEnd"/>
      <w:r w:rsidRPr="00696B06">
        <w:rPr>
          <w:rFonts w:ascii="Arial" w:hAnsi="Arial" w:cs="Arial"/>
          <w:w w:val="105"/>
        </w:rPr>
        <w:t>.</w:t>
      </w:r>
      <w:r w:rsidRPr="00696B06">
        <w:rPr>
          <w:rFonts w:ascii="Arial" w:hAnsi="Arial" w:cs="Arial"/>
          <w:spacing w:val="80"/>
          <w:w w:val="105"/>
        </w:rPr>
        <w:t xml:space="preserve"> </w:t>
      </w:r>
      <w:r w:rsidRPr="00696B06">
        <w:rPr>
          <w:rFonts w:ascii="Arial" w:hAnsi="Arial" w:cs="Arial"/>
        </w:rPr>
        <w:t xml:space="preserve">In: </w:t>
      </w:r>
      <w:r w:rsidRPr="00696B06">
        <w:rPr>
          <w:rFonts w:ascii="Arial" w:hAnsi="Arial" w:cs="Arial"/>
          <w:i/>
        </w:rPr>
        <w:t>Nature</w:t>
      </w:r>
      <w:r w:rsidRPr="00696B06">
        <w:rPr>
          <w:rFonts w:ascii="Arial" w:hAnsi="Arial" w:cs="Arial"/>
          <w:i/>
          <w:spacing w:val="34"/>
        </w:rPr>
        <w:t xml:space="preserve"> </w:t>
      </w:r>
      <w:r w:rsidRPr="00696B06">
        <w:rPr>
          <w:rFonts w:ascii="Arial" w:hAnsi="Arial" w:cs="Arial"/>
        </w:rPr>
        <w:t xml:space="preserve">(Feb. 2019), p. 1. </w:t>
      </w:r>
      <w:proofErr w:type="spellStart"/>
      <w:r w:rsidRPr="00696B06">
        <w:rPr>
          <w:rFonts w:ascii="Arial" w:hAnsi="Arial" w:cs="Arial"/>
        </w:rPr>
        <w:t>issn</w:t>
      </w:r>
      <w:proofErr w:type="spellEnd"/>
      <w:r w:rsidRPr="00696B06">
        <w:rPr>
          <w:rFonts w:ascii="Arial" w:hAnsi="Arial" w:cs="Arial"/>
        </w:rPr>
        <w:t xml:space="preserve">: 0028-0836. </w:t>
      </w:r>
      <w:proofErr w:type="spellStart"/>
      <w:r w:rsidRPr="00696B06">
        <w:rPr>
          <w:rFonts w:ascii="Arial" w:hAnsi="Arial" w:cs="Arial"/>
        </w:rPr>
        <w:t>doi</w:t>
      </w:r>
      <w:proofErr w:type="spellEnd"/>
      <w:r w:rsidRPr="00696B06">
        <w:rPr>
          <w:rFonts w:ascii="Arial" w:hAnsi="Arial" w:cs="Arial"/>
        </w:rPr>
        <w:t>: 10.1038/s41586-019-0908-x.</w:t>
      </w:r>
    </w:p>
    <w:p w14:paraId="2802987A" w14:textId="1735C50E" w:rsidR="00696B06" w:rsidRPr="00696B06" w:rsidRDefault="00696B06" w:rsidP="00696B06">
      <w:pPr>
        <w:pStyle w:val="ListParagraph"/>
        <w:numPr>
          <w:ilvl w:val="0"/>
          <w:numId w:val="2"/>
        </w:numPr>
        <w:tabs>
          <w:tab w:val="left" w:pos="518"/>
        </w:tabs>
        <w:spacing w:before="62" w:line="249" w:lineRule="auto"/>
        <w:ind w:right="586"/>
        <w:rPr>
          <w:rFonts w:ascii="Arial" w:hAnsi="Arial" w:cs="Arial"/>
        </w:rPr>
      </w:pPr>
      <w:r w:rsidRPr="00696B06">
        <w:rPr>
          <w:rFonts w:ascii="Arial" w:hAnsi="Arial" w:cs="Arial"/>
          <w:w w:val="105"/>
        </w:rPr>
        <w:t>Tina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Y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Liu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et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al.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“Accelerated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RNA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detection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using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tandem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CRISPR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nucleases”.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proofErr w:type="spellStart"/>
      <w:r w:rsidRPr="00696B06">
        <w:rPr>
          <w:rFonts w:ascii="Arial" w:hAnsi="Arial" w:cs="Arial"/>
          <w:w w:val="105"/>
        </w:rPr>
        <w:t>en</w:t>
      </w:r>
      <w:proofErr w:type="spellEnd"/>
      <w:r w:rsidRPr="00696B06">
        <w:rPr>
          <w:rFonts w:ascii="Arial" w:hAnsi="Arial" w:cs="Arial"/>
          <w:w w:val="105"/>
        </w:rPr>
        <w:t>.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In: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i/>
          <w:w w:val="105"/>
        </w:rPr>
        <w:t xml:space="preserve">Nat. </w:t>
      </w:r>
      <w:r w:rsidRPr="00696B06">
        <w:rPr>
          <w:rFonts w:ascii="Arial" w:hAnsi="Arial" w:cs="Arial"/>
          <w:i/>
        </w:rPr>
        <w:t xml:space="preserve">Chem. Biol. </w:t>
      </w:r>
      <w:r w:rsidRPr="00696B06">
        <w:rPr>
          <w:rFonts w:ascii="Arial" w:hAnsi="Arial" w:cs="Arial"/>
        </w:rPr>
        <w:t xml:space="preserve">(Aug. 2021), pp. 1–7. </w:t>
      </w:r>
      <w:proofErr w:type="spellStart"/>
      <w:r w:rsidRPr="00696B06">
        <w:rPr>
          <w:rFonts w:ascii="Arial" w:hAnsi="Arial" w:cs="Arial"/>
        </w:rPr>
        <w:t>issn</w:t>
      </w:r>
      <w:proofErr w:type="spellEnd"/>
      <w:r w:rsidRPr="00696B06">
        <w:rPr>
          <w:rFonts w:ascii="Arial" w:hAnsi="Arial" w:cs="Arial"/>
        </w:rPr>
        <w:t xml:space="preserve">: 1552-4450. </w:t>
      </w:r>
      <w:proofErr w:type="spellStart"/>
      <w:r w:rsidRPr="00696B06">
        <w:rPr>
          <w:rFonts w:ascii="Arial" w:hAnsi="Arial" w:cs="Arial"/>
        </w:rPr>
        <w:t>doi</w:t>
      </w:r>
      <w:proofErr w:type="spellEnd"/>
      <w:r w:rsidRPr="00696B06">
        <w:rPr>
          <w:rFonts w:ascii="Arial" w:hAnsi="Arial" w:cs="Arial"/>
        </w:rPr>
        <w:t>: 10.1101/2021.03.19.21253328.</w:t>
      </w:r>
    </w:p>
    <w:p w14:paraId="3B72A1F8" w14:textId="77777777" w:rsidR="00052F6B" w:rsidRDefault="00052F6B" w:rsidP="00052F6B">
      <w:pPr>
        <w:pStyle w:val="Heading3"/>
        <w:spacing w:before="0" w:after="0"/>
        <w:rPr>
          <w:ins w:id="20" w:author="Perdikoylis, Catherine" w:date="2023-03-24T15:57:00Z"/>
          <w:rFonts w:ascii="Arial" w:eastAsia="Arial" w:hAnsi="Arial" w:cs="Arial"/>
          <w:sz w:val="24"/>
          <w:szCs w:val="26"/>
        </w:rPr>
      </w:pPr>
    </w:p>
    <w:p w14:paraId="4DFF3AF6" w14:textId="011FC91A" w:rsidR="00213677" w:rsidRPr="00052F6B" w:rsidRDefault="005C2848">
      <w:pPr>
        <w:pStyle w:val="Heading3"/>
        <w:spacing w:before="0" w:after="0"/>
        <w:rPr>
          <w:sz w:val="24"/>
          <w:rPrChange w:id="21" w:author="Perdikoylis, Catherine" w:date="2023-03-24T15:56:00Z">
            <w:rPr/>
          </w:rPrChange>
        </w:rPr>
        <w:pPrChange w:id="22" w:author="Perdikoylis, Catherine" w:date="2023-03-24T15:57:00Z">
          <w:pPr>
            <w:pStyle w:val="Heading3"/>
          </w:pPr>
        </w:pPrChange>
      </w:pPr>
      <w:r w:rsidRPr="00052F6B">
        <w:rPr>
          <w:rFonts w:ascii="Arial" w:eastAsia="Arial" w:hAnsi="Arial" w:cs="Arial"/>
          <w:sz w:val="24"/>
          <w:szCs w:val="26"/>
          <w:rPrChange w:id="23" w:author="Perdikoylis, Catherine" w:date="2023-03-24T15:56:00Z">
            <w:rPr>
              <w:rFonts w:ascii="Arial" w:eastAsia="Arial" w:hAnsi="Arial" w:cs="Arial"/>
              <w:sz w:val="26"/>
              <w:szCs w:val="26"/>
            </w:rPr>
          </w:rPrChange>
        </w:rPr>
        <w:t>B. Positions and Honors</w:t>
      </w:r>
    </w:p>
    <w:p w14:paraId="5385DEC9" w14:textId="77777777" w:rsidR="00213677" w:rsidRPr="00052F6B" w:rsidRDefault="005C2848">
      <w:pPr>
        <w:pStyle w:val="h3underline"/>
        <w:spacing w:before="0" w:after="0"/>
        <w:rPr>
          <w:sz w:val="24"/>
          <w:rPrChange w:id="24" w:author="Perdikoylis, Catherine" w:date="2023-03-24T15:56:00Z">
            <w:rPr/>
          </w:rPrChange>
        </w:rPr>
        <w:pPrChange w:id="25" w:author="Perdikoylis, Catherine" w:date="2023-03-24T15:57:00Z">
          <w:pPr>
            <w:pStyle w:val="h3underline"/>
          </w:pPr>
        </w:pPrChange>
      </w:pPr>
      <w:r w:rsidRPr="00052F6B">
        <w:rPr>
          <w:rFonts w:ascii="Arial" w:eastAsia="Arial" w:hAnsi="Arial" w:cs="Arial"/>
          <w:sz w:val="24"/>
          <w:szCs w:val="26"/>
          <w:rPrChange w:id="26" w:author="Perdikoylis, Catherine" w:date="2023-03-24T15:56:00Z">
            <w:rPr>
              <w:rFonts w:ascii="Arial" w:eastAsia="Arial" w:hAnsi="Arial" w:cs="Arial"/>
              <w:sz w:val="26"/>
              <w:szCs w:val="26"/>
            </w:rPr>
          </w:rPrChange>
        </w:rPr>
        <w:t>Positions and Scientific Appointments</w:t>
      </w:r>
    </w:p>
    <w:tbl>
      <w:tblPr>
        <w:tblStyle w:val="table"/>
        <w:tblW w:w="5000" w:type="pct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9270"/>
      </w:tblGrid>
      <w:tr w:rsidR="00213677" w14:paraId="0584CC09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C0A2AE" w14:textId="77777777" w:rsidR="00213677" w:rsidRDefault="005C2848">
            <w:r>
              <w:t xml:space="preserve">2023 -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2DC8FF" w14:textId="77777777" w:rsidR="00213677" w:rsidRDefault="005C2848">
            <w:r>
              <w:t>Computational Postdoctoral Fellow, Cold Spring Harbor Laboratory, Kinney Lab, Cold Spring Harbor, NY</w:t>
            </w:r>
          </w:p>
        </w:tc>
      </w:tr>
      <w:tr w:rsidR="00213677" w14:paraId="433FEAE8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94303D" w14:textId="77777777" w:rsidR="00213677" w:rsidRDefault="005C2848">
            <w:r>
              <w:t>2022 - 2022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B6C21" w14:textId="77777777" w:rsidR="00213677" w:rsidRDefault="005C2848">
            <w:r>
              <w:t>Postdoctoral Fellow, University of California, Berkeley, Savage Lab, BERKELEY, CA</w:t>
            </w:r>
          </w:p>
        </w:tc>
      </w:tr>
      <w:tr w:rsidR="00213677" w14:paraId="1736147A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3939C" w14:textId="77777777" w:rsidR="00213677" w:rsidRDefault="005C2848">
            <w:r>
              <w:t>2017 - 2019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E28C89" w14:textId="77777777" w:rsidR="00213677" w:rsidRDefault="005C2848">
            <w:r>
              <w:t>Graduate student instructor, University of California, Berkeley, BERKELEY, CA</w:t>
            </w:r>
          </w:p>
        </w:tc>
      </w:tr>
      <w:tr w:rsidR="00213677" w14:paraId="2F4A5054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BC4259" w14:textId="77777777" w:rsidR="00213677" w:rsidRDefault="005C2848">
            <w:r>
              <w:t xml:space="preserve">2016 -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4A0263" w14:textId="77777777" w:rsidR="00213677" w:rsidRDefault="005C2848">
            <w:r>
              <w:t>Member, Phi Beta Kappa honor society, Middlebury, VT</w:t>
            </w:r>
          </w:p>
        </w:tc>
      </w:tr>
      <w:tr w:rsidR="00213677" w14:paraId="60B9B7AE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F8817A" w14:textId="77777777" w:rsidR="00213677" w:rsidRDefault="005C2848">
            <w:r>
              <w:t>2016 - 2022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C12CA" w14:textId="77777777" w:rsidR="00213677" w:rsidRDefault="005C2848">
            <w:r>
              <w:t>Graduate student researcher, University of California, Berkeley, Savage Lab, BERKELEY, CA</w:t>
            </w:r>
          </w:p>
        </w:tc>
      </w:tr>
      <w:tr w:rsidR="00213677" w14:paraId="688588D8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8886B" w14:textId="77777777" w:rsidR="00213677" w:rsidRDefault="005C2848">
            <w:r>
              <w:t>2015 - 2015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65486" w14:textId="77777777" w:rsidR="00213677" w:rsidRDefault="005C2848">
            <w:r>
              <w:t xml:space="preserve">Amgen Scholar, University of California, Berkeley, Joint Bioenergy Institute, </w:t>
            </w:r>
            <w:proofErr w:type="spellStart"/>
            <w:r>
              <w:t>Keasling</w:t>
            </w:r>
            <w:proofErr w:type="spellEnd"/>
            <w:r>
              <w:t xml:space="preserve"> Lab, BERKELEY, CA</w:t>
            </w:r>
          </w:p>
        </w:tc>
      </w:tr>
      <w:tr w:rsidR="00213677" w14:paraId="18B4BCA0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DFC372" w14:textId="77777777" w:rsidR="00213677" w:rsidRDefault="005C2848">
            <w:r>
              <w:t>2014 - 2016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59EBB7" w14:textId="77777777" w:rsidR="00213677" w:rsidRDefault="005C2848">
            <w:r>
              <w:t>Researcher, Middlebury College, Ward Lab, Middlebury, VT</w:t>
            </w:r>
          </w:p>
        </w:tc>
      </w:tr>
      <w:tr w:rsidR="00213677" w14:paraId="0F27F544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B5043D" w14:textId="77777777" w:rsidR="00213677" w:rsidRDefault="005C2848">
            <w:r>
              <w:t>2014 - 2014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08842" w14:textId="77777777" w:rsidR="00213677" w:rsidRDefault="005C2848">
            <w:r>
              <w:t>Stowers Summer Scholar, Stowers Institute for Medical Research, Matt Gibson Lab, Kansas City, MO</w:t>
            </w:r>
          </w:p>
        </w:tc>
      </w:tr>
      <w:tr w:rsidR="00213677" w14:paraId="1D993D4B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F8E868" w14:textId="77777777" w:rsidR="00213677" w:rsidRDefault="005C2848">
            <w:r>
              <w:t>2013 - 2013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F881D3" w14:textId="77777777" w:rsidR="00213677" w:rsidRDefault="005C2848">
            <w:r>
              <w:t>Researcher, Middlebury College, 2013 STEM Innovation Program, Middlebury, VT</w:t>
            </w:r>
          </w:p>
        </w:tc>
      </w:tr>
      <w:tr w:rsidR="00213677" w14:paraId="6A872591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D11E38" w14:textId="77777777" w:rsidR="00213677" w:rsidRDefault="005C2848">
            <w:r>
              <w:t>2011 - 2012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81181E" w14:textId="77777777" w:rsidR="00213677" w:rsidRDefault="005C2848">
            <w:r>
              <w:t xml:space="preserve">Intern, University of Washington Medical School, </w:t>
            </w:r>
            <w:proofErr w:type="spellStart"/>
            <w:r>
              <w:t>Neitz</w:t>
            </w:r>
            <w:proofErr w:type="spellEnd"/>
            <w:r>
              <w:t xml:space="preserve"> Color Vision Lab, Seattle, WA</w:t>
            </w:r>
          </w:p>
        </w:tc>
      </w:tr>
    </w:tbl>
    <w:p w14:paraId="5DB91061" w14:textId="77777777" w:rsidR="00213677" w:rsidRPr="00052F6B" w:rsidRDefault="005C2848">
      <w:pPr>
        <w:pStyle w:val="h3underline"/>
        <w:rPr>
          <w:sz w:val="24"/>
          <w:rPrChange w:id="27" w:author="Perdikoylis, Catherine" w:date="2023-03-24T15:56:00Z">
            <w:rPr/>
          </w:rPrChange>
        </w:rPr>
      </w:pPr>
      <w:r w:rsidRPr="00052F6B">
        <w:rPr>
          <w:rFonts w:ascii="Arial" w:eastAsia="Arial" w:hAnsi="Arial" w:cs="Arial"/>
          <w:sz w:val="24"/>
          <w:szCs w:val="26"/>
          <w:rPrChange w:id="28" w:author="Perdikoylis, Catherine" w:date="2023-03-24T15:56:00Z">
            <w:rPr>
              <w:rFonts w:ascii="Arial" w:eastAsia="Arial" w:hAnsi="Arial" w:cs="Arial"/>
              <w:sz w:val="26"/>
              <w:szCs w:val="26"/>
            </w:rPr>
          </w:rPrChange>
        </w:rPr>
        <w:t>Honors</w:t>
      </w:r>
    </w:p>
    <w:tbl>
      <w:tblPr>
        <w:tblStyle w:val="table"/>
        <w:tblW w:w="5000" w:type="pct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9270"/>
      </w:tblGrid>
      <w:tr w:rsidR="00213677" w14:paraId="511EE494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B637E0" w14:textId="77777777" w:rsidR="00213677" w:rsidRDefault="005C2848">
            <w:r>
              <w:t>2013 - 2016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8A4FAA" w14:textId="77777777" w:rsidR="00213677" w:rsidRDefault="005C2848">
            <w:r>
              <w:t>College Scholar, 6 semesters, Middlebury college</w:t>
            </w:r>
          </w:p>
        </w:tc>
      </w:tr>
      <w:tr w:rsidR="00213677" w14:paraId="6BB4A888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33E7F8" w14:textId="77777777" w:rsidR="00213677" w:rsidRDefault="005C2848"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6E5A4" w14:textId="619AF952" w:rsidR="00213677" w:rsidRDefault="005C2848">
            <w:r>
              <w:t xml:space="preserve">The 27th Annual Western Photosynthesis Conference travel </w:t>
            </w:r>
            <w:del w:id="29" w:author="Perdikoylis, Catherine" w:date="2023-03-24T15:56:00Z">
              <w:r w:rsidDel="00052F6B">
                <w:delText>award ,</w:delText>
              </w:r>
            </w:del>
            <w:ins w:id="30" w:author="Perdikoylis, Catherine" w:date="2023-03-24T15:56:00Z">
              <w:r w:rsidR="00052F6B">
                <w:t>award</w:t>
              </w:r>
            </w:ins>
            <w:del w:id="31" w:author="Perdikoylis, Catherine" w:date="2023-03-24T16:33:00Z">
              <w:r w:rsidDel="00641A7F">
                <w:delText xml:space="preserve"> Western Photosynthesis conference</w:delText>
              </w:r>
            </w:del>
          </w:p>
        </w:tc>
      </w:tr>
      <w:tr w:rsidR="00213677" w14:paraId="5FEA16EF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24F16" w14:textId="77777777" w:rsidR="00213677" w:rsidRDefault="005C2848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90C534" w14:textId="77777777" w:rsidR="00213677" w:rsidRDefault="005C2848">
            <w:r>
              <w:t>Elbert C. Cole ’15 Memorial Fund Prize, Middlebury College, Department of Biology</w:t>
            </w:r>
          </w:p>
        </w:tc>
      </w:tr>
      <w:tr w:rsidR="00213677" w14:paraId="71569CEA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7EADC2" w14:textId="77777777" w:rsidR="00213677" w:rsidRDefault="005C2848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DCCAA3" w14:textId="77777777" w:rsidR="00213677" w:rsidRDefault="005C2848">
            <w:r>
              <w:t>Summa cum laude, Middlebury College</w:t>
            </w:r>
          </w:p>
        </w:tc>
      </w:tr>
      <w:tr w:rsidR="00213677" w14:paraId="2930B807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CEA4B6" w14:textId="77777777" w:rsidR="00213677" w:rsidRDefault="005C2848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919C94" w14:textId="77777777" w:rsidR="00213677" w:rsidRDefault="005C2848">
            <w:r>
              <w:t>High Honors, Middlebury College Department of Molecular Biology and Biochemistry</w:t>
            </w:r>
          </w:p>
        </w:tc>
      </w:tr>
      <w:tr w:rsidR="00213677" w14:paraId="1C562560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10AB80" w14:textId="77777777" w:rsidR="00213677" w:rsidRDefault="005C2848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9027DE" w14:textId="77777777" w:rsidR="00213677" w:rsidRDefault="005C2848">
            <w:r>
              <w:t>Inducted Phi Beta Kappa honor society, Middlebury College</w:t>
            </w:r>
          </w:p>
        </w:tc>
      </w:tr>
      <w:tr w:rsidR="00213677" w14:paraId="059E5150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E4906B" w14:textId="77777777" w:rsidR="00213677" w:rsidRDefault="005C2848">
            <w:r>
              <w:t>2015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8529B7" w14:textId="77777777" w:rsidR="00213677" w:rsidRDefault="005C2848">
            <w:r>
              <w:t>Dean’s List, spring semester, Middlebury College</w:t>
            </w:r>
          </w:p>
        </w:tc>
      </w:tr>
    </w:tbl>
    <w:p w14:paraId="25A2190B" w14:textId="77777777" w:rsidR="00213677" w:rsidRPr="00052F6B" w:rsidRDefault="005C2848">
      <w:pPr>
        <w:pStyle w:val="Heading3"/>
        <w:rPr>
          <w:rFonts w:ascii="Arial" w:eastAsia="Arial" w:hAnsi="Arial" w:cs="Arial"/>
          <w:sz w:val="24"/>
          <w:szCs w:val="26"/>
          <w:rPrChange w:id="32" w:author="Perdikoylis, Catherine" w:date="2023-03-24T15:56:00Z">
            <w:rPr>
              <w:rFonts w:ascii="Arial" w:eastAsia="Arial" w:hAnsi="Arial" w:cs="Arial"/>
              <w:sz w:val="26"/>
              <w:szCs w:val="26"/>
            </w:rPr>
          </w:rPrChange>
        </w:rPr>
      </w:pPr>
      <w:r w:rsidRPr="00052F6B">
        <w:rPr>
          <w:rFonts w:ascii="Arial" w:eastAsia="Arial" w:hAnsi="Arial" w:cs="Arial"/>
          <w:sz w:val="24"/>
          <w:szCs w:val="26"/>
          <w:rPrChange w:id="33" w:author="Perdikoylis, Catherine" w:date="2023-03-24T15:56:00Z">
            <w:rPr>
              <w:rFonts w:ascii="Arial" w:eastAsia="Arial" w:hAnsi="Arial" w:cs="Arial"/>
              <w:sz w:val="26"/>
              <w:szCs w:val="26"/>
            </w:rPr>
          </w:rPrChange>
        </w:rPr>
        <w:t>C. Contribution to Science</w:t>
      </w:r>
    </w:p>
    <w:p w14:paraId="0C7251E3" w14:textId="703E9CDD" w:rsidR="00696B06" w:rsidRPr="00696B06" w:rsidRDefault="00696B06">
      <w:pPr>
        <w:spacing w:before="8"/>
        <w:rPr>
          <w:b/>
        </w:rPr>
        <w:pPrChange w:id="34" w:author="Perdikoylis, Catherine" w:date="2023-03-24T16:32:00Z">
          <w:pPr>
            <w:spacing w:before="8"/>
            <w:ind w:left="108"/>
          </w:pPr>
        </w:pPrChange>
      </w:pPr>
      <w:del w:id="35" w:author="Perdikoylis, Catherine" w:date="2023-03-24T16:07:00Z">
        <w:r w:rsidRPr="00696B06" w:rsidDel="005C2848">
          <w:rPr>
            <w:b/>
            <w:w w:val="115"/>
          </w:rPr>
          <w:delText>Contribution</w:delText>
        </w:r>
        <w:r w:rsidRPr="00696B06" w:rsidDel="005C2848">
          <w:rPr>
            <w:b/>
            <w:spacing w:val="15"/>
            <w:w w:val="115"/>
          </w:rPr>
          <w:delText xml:space="preserve"> </w:delText>
        </w:r>
      </w:del>
      <w:r w:rsidRPr="00696B06">
        <w:rPr>
          <w:b/>
          <w:w w:val="115"/>
        </w:rPr>
        <w:t>1:</w:t>
      </w:r>
      <w:r w:rsidRPr="00696B06">
        <w:rPr>
          <w:b/>
          <w:spacing w:val="40"/>
          <w:w w:val="115"/>
        </w:rPr>
        <w:t xml:space="preserve"> </w:t>
      </w:r>
      <w:r w:rsidRPr="00696B06">
        <w:rPr>
          <w:b/>
          <w:w w:val="115"/>
        </w:rPr>
        <w:t>A</w:t>
      </w:r>
      <w:r w:rsidRPr="00696B06">
        <w:rPr>
          <w:b/>
          <w:spacing w:val="16"/>
          <w:w w:val="115"/>
        </w:rPr>
        <w:t xml:space="preserve"> </w:t>
      </w:r>
      <w:r w:rsidRPr="00696B06">
        <w:rPr>
          <w:b/>
          <w:w w:val="115"/>
        </w:rPr>
        <w:t>new</w:t>
      </w:r>
      <w:r w:rsidRPr="00696B06">
        <w:rPr>
          <w:b/>
          <w:spacing w:val="15"/>
          <w:w w:val="115"/>
        </w:rPr>
        <w:t xml:space="preserve"> </w:t>
      </w:r>
      <w:r w:rsidRPr="00696B06">
        <w:rPr>
          <w:b/>
          <w:w w:val="115"/>
        </w:rPr>
        <w:t>type</w:t>
      </w:r>
      <w:r w:rsidRPr="00696B06">
        <w:rPr>
          <w:b/>
          <w:spacing w:val="15"/>
          <w:w w:val="115"/>
        </w:rPr>
        <w:t xml:space="preserve"> </w:t>
      </w:r>
      <w:r w:rsidRPr="00696B06">
        <w:rPr>
          <w:b/>
          <w:w w:val="115"/>
        </w:rPr>
        <w:t>of</w:t>
      </w:r>
      <w:r w:rsidRPr="00696B06">
        <w:rPr>
          <w:b/>
          <w:spacing w:val="16"/>
          <w:w w:val="115"/>
        </w:rPr>
        <w:t xml:space="preserve"> </w:t>
      </w:r>
      <w:r w:rsidRPr="00696B06">
        <w:rPr>
          <w:b/>
          <w:w w:val="115"/>
        </w:rPr>
        <w:t>inorganic</w:t>
      </w:r>
      <w:r w:rsidRPr="00696B06">
        <w:rPr>
          <w:b/>
          <w:spacing w:val="15"/>
          <w:w w:val="115"/>
        </w:rPr>
        <w:t xml:space="preserve"> </w:t>
      </w:r>
      <w:r w:rsidRPr="00696B06">
        <w:rPr>
          <w:b/>
          <w:w w:val="115"/>
        </w:rPr>
        <w:t>carbon</w:t>
      </w:r>
      <w:r w:rsidRPr="00696B06">
        <w:rPr>
          <w:b/>
          <w:spacing w:val="16"/>
          <w:w w:val="115"/>
        </w:rPr>
        <w:t xml:space="preserve"> </w:t>
      </w:r>
      <w:r w:rsidRPr="00696B06">
        <w:rPr>
          <w:b/>
          <w:w w:val="115"/>
        </w:rPr>
        <w:t>pump</w:t>
      </w:r>
      <w:r w:rsidRPr="00696B06">
        <w:rPr>
          <w:b/>
          <w:spacing w:val="15"/>
          <w:w w:val="115"/>
        </w:rPr>
        <w:t xml:space="preserve"> </w:t>
      </w:r>
      <w:r w:rsidRPr="00696B06">
        <w:rPr>
          <w:b/>
          <w:w w:val="115"/>
        </w:rPr>
        <w:t>that</w:t>
      </w:r>
      <w:r w:rsidRPr="00696B06">
        <w:rPr>
          <w:b/>
          <w:spacing w:val="15"/>
          <w:w w:val="115"/>
        </w:rPr>
        <w:t xml:space="preserve"> </w:t>
      </w:r>
      <w:r w:rsidRPr="00696B06">
        <w:rPr>
          <w:b/>
          <w:w w:val="115"/>
        </w:rPr>
        <w:t>drives</w:t>
      </w:r>
      <w:r w:rsidRPr="00696B06">
        <w:rPr>
          <w:b/>
          <w:spacing w:val="16"/>
          <w:w w:val="115"/>
        </w:rPr>
        <w:t xml:space="preserve"> </w:t>
      </w:r>
      <w:r w:rsidRPr="00696B06">
        <w:rPr>
          <w:b/>
          <w:w w:val="115"/>
        </w:rPr>
        <w:t>CO</w:t>
      </w:r>
      <w:r w:rsidRPr="00696B06">
        <w:rPr>
          <w:w w:val="115"/>
          <w:vertAlign w:val="subscript"/>
        </w:rPr>
        <w:t>2</w:t>
      </w:r>
      <w:r w:rsidRPr="00696B06">
        <w:rPr>
          <w:spacing w:val="18"/>
          <w:w w:val="115"/>
        </w:rPr>
        <w:t xml:space="preserve"> </w:t>
      </w:r>
      <w:r w:rsidRPr="00696B06">
        <w:rPr>
          <w:b/>
          <w:spacing w:val="-2"/>
          <w:w w:val="115"/>
        </w:rPr>
        <w:t>concentration:</w:t>
      </w:r>
    </w:p>
    <w:p w14:paraId="18BC270B" w14:textId="20A55EB8" w:rsidR="00696B06" w:rsidRPr="00C7385C" w:rsidRDefault="00696B06">
      <w:pPr>
        <w:tabs>
          <w:tab w:val="left" w:pos="374"/>
        </w:tabs>
        <w:spacing w:line="240" w:lineRule="atLeast"/>
        <w:ind w:right="273"/>
        <w:pPrChange w:id="36" w:author="Perdikoylis, Catherine" w:date="2023-03-24T16:15:00Z">
          <w:pPr>
            <w:pStyle w:val="ListParagraph"/>
            <w:numPr>
              <w:ilvl w:val="1"/>
              <w:numId w:val="7"/>
            </w:numPr>
            <w:tabs>
              <w:tab w:val="left" w:pos="374"/>
            </w:tabs>
            <w:spacing w:line="240" w:lineRule="atLeast"/>
            <w:ind w:left="108" w:right="273" w:firstLine="0"/>
          </w:pPr>
        </w:pPrChange>
      </w:pPr>
      <w:del w:id="37" w:author="Perdikoylis, Catherine" w:date="2023-03-24T16:11:00Z">
        <w:r w:rsidRPr="00641A7F" w:rsidDel="005C2848">
          <w:rPr>
            <w:i/>
            <w:w w:val="105"/>
          </w:rPr>
          <w:delText>:</w:delText>
        </w:r>
        <w:r w:rsidRPr="00641A7F" w:rsidDel="005C2848">
          <w:rPr>
            <w:i/>
            <w:spacing w:val="41"/>
            <w:w w:val="105"/>
          </w:rPr>
          <w:delText xml:space="preserve"> </w:delText>
        </w:r>
      </w:del>
      <w:r w:rsidRPr="00641A7F">
        <w:rPr>
          <w:i/>
          <w:w w:val="105"/>
          <w:u w:val="single"/>
        </w:rPr>
        <w:t>Historical background</w:t>
      </w:r>
      <w:r w:rsidRPr="00696F48">
        <w:rPr>
          <w:i/>
          <w:w w:val="105"/>
        </w:rPr>
        <w:t xml:space="preserve"> </w:t>
      </w:r>
      <w:proofErr w:type="gramStart"/>
      <w:r w:rsidRPr="00696F48">
        <w:rPr>
          <w:w w:val="105"/>
        </w:rPr>
        <w:t>The</w:t>
      </w:r>
      <w:proofErr w:type="gramEnd"/>
      <w:r w:rsidRPr="00696F48">
        <w:rPr>
          <w:w w:val="105"/>
        </w:rPr>
        <w:t xml:space="preserve"> enzyme rubisco fixes </w:t>
      </w:r>
      <w:r w:rsidRPr="00696F48">
        <w:rPr>
          <w:i/>
          <w:w w:val="105"/>
        </w:rPr>
        <w:t>&gt;</w:t>
      </w:r>
      <w:r w:rsidRPr="00C7385C">
        <w:rPr>
          <w:w w:val="105"/>
        </w:rPr>
        <w:t>99.5% of the CO</w:t>
      </w:r>
      <w:r w:rsidRPr="00C7385C">
        <w:rPr>
          <w:w w:val="105"/>
          <w:vertAlign w:val="subscript"/>
        </w:rPr>
        <w:t>2</w:t>
      </w:r>
      <w:r w:rsidRPr="00C7385C">
        <w:rPr>
          <w:w w:val="105"/>
        </w:rPr>
        <w:t xml:space="preserve"> entering the biosphere each year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and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is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essential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in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plants,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algae,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and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most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autotrophic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bacteria.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However,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Rubisco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is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inhibited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by O</w:t>
      </w:r>
      <w:r w:rsidRPr="00C7385C">
        <w:rPr>
          <w:w w:val="105"/>
          <w:vertAlign w:val="subscript"/>
        </w:rPr>
        <w:t>2</w:t>
      </w:r>
      <w:r w:rsidRPr="00C7385C">
        <w:rPr>
          <w:w w:val="105"/>
        </w:rPr>
        <w:t>,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a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problem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in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the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modern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atmosphere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with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its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20%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O</w:t>
      </w:r>
      <w:r w:rsidRPr="00C7385C">
        <w:rPr>
          <w:w w:val="105"/>
          <w:vertAlign w:val="subscript"/>
        </w:rPr>
        <w:t>2</w:t>
      </w:r>
      <w:r w:rsidRPr="00C7385C">
        <w:rPr>
          <w:spacing w:val="39"/>
          <w:w w:val="105"/>
        </w:rPr>
        <w:t xml:space="preserve"> </w:t>
      </w:r>
      <w:r w:rsidRPr="00C7385C">
        <w:rPr>
          <w:w w:val="105"/>
        </w:rPr>
        <w:t>and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only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0.04%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CO</w:t>
      </w:r>
      <w:r w:rsidRPr="00C7385C">
        <w:rPr>
          <w:w w:val="105"/>
          <w:vertAlign w:val="subscript"/>
        </w:rPr>
        <w:t>2</w:t>
      </w:r>
      <w:r w:rsidRPr="00C7385C">
        <w:rPr>
          <w:w w:val="105"/>
        </w:rPr>
        <w:t>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Many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 xml:space="preserve">bacteria overcome this using an </w:t>
      </w:r>
      <w:r w:rsidRPr="00C7385C">
        <w:rPr>
          <w:i/>
          <w:w w:val="105"/>
        </w:rPr>
        <w:t>α</w:t>
      </w:r>
      <w:r w:rsidRPr="00C7385C">
        <w:rPr>
          <w:w w:val="105"/>
        </w:rPr>
        <w:t>-carboxysome based CO</w:t>
      </w:r>
      <w:r w:rsidRPr="00C7385C">
        <w:rPr>
          <w:w w:val="105"/>
          <w:vertAlign w:val="subscript"/>
        </w:rPr>
        <w:t>2</w:t>
      </w:r>
      <w:r w:rsidRPr="00C7385C">
        <w:rPr>
          <w:w w:val="105"/>
        </w:rPr>
        <w:t xml:space="preserve"> concentrating mechanism (</w:t>
      </w:r>
      <w:r w:rsidRPr="00C7385C">
        <w:rPr>
          <w:i/>
          <w:w w:val="105"/>
        </w:rPr>
        <w:t>α</w:t>
      </w:r>
      <w:r w:rsidRPr="00C7385C">
        <w:rPr>
          <w:w w:val="105"/>
        </w:rPr>
        <w:t>-CCM). These systems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rely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on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HCO</w:t>
      </w:r>
      <w:r w:rsidRPr="00C7385C">
        <w:rPr>
          <w:i/>
          <w:w w:val="105"/>
          <w:vertAlign w:val="superscript"/>
        </w:rPr>
        <w:t>−</w:t>
      </w:r>
      <w:r w:rsidRPr="00C7385C">
        <w:rPr>
          <w:i/>
          <w:spacing w:val="40"/>
          <w:w w:val="105"/>
        </w:rPr>
        <w:t xml:space="preserve"> </w:t>
      </w:r>
      <w:r w:rsidRPr="00C7385C">
        <w:rPr>
          <w:w w:val="105"/>
        </w:rPr>
        <w:t>pumping,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however,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the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mechanism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of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HCO</w:t>
      </w:r>
      <w:r w:rsidRPr="00C7385C">
        <w:rPr>
          <w:i/>
          <w:w w:val="105"/>
          <w:vertAlign w:val="superscript"/>
        </w:rPr>
        <w:t>−</w:t>
      </w:r>
      <w:r w:rsidRPr="00C7385C">
        <w:rPr>
          <w:i/>
          <w:spacing w:val="40"/>
          <w:w w:val="105"/>
        </w:rPr>
        <w:t xml:space="preserve"> </w:t>
      </w:r>
      <w:r w:rsidRPr="00C7385C">
        <w:rPr>
          <w:w w:val="105"/>
        </w:rPr>
        <w:t>pumping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was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unknown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in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chemotrophs.</w:t>
      </w:r>
    </w:p>
    <w:p w14:paraId="05327F9B" w14:textId="77777777" w:rsidR="00696B06" w:rsidRPr="00696B06" w:rsidRDefault="00696B06">
      <w:pPr>
        <w:tabs>
          <w:tab w:val="left" w:pos="5176"/>
        </w:tabs>
        <w:spacing w:line="3" w:lineRule="exact"/>
        <w:pPrChange w:id="38" w:author="Perdikoylis, Catherine" w:date="2023-03-24T16:15:00Z">
          <w:pPr>
            <w:tabs>
              <w:tab w:val="left" w:pos="5176"/>
            </w:tabs>
            <w:spacing w:line="3" w:lineRule="exact"/>
            <w:ind w:left="1226"/>
          </w:pPr>
        </w:pPrChange>
      </w:pPr>
      <w:r w:rsidRPr="00696B06">
        <w:rPr>
          <w:spacing w:val="-10"/>
        </w:rPr>
        <w:t>3</w:t>
      </w:r>
      <w:r w:rsidRPr="00696B06">
        <w:tab/>
      </w:r>
      <w:r w:rsidRPr="00696B06">
        <w:rPr>
          <w:spacing w:val="-10"/>
        </w:rPr>
        <w:t>3</w:t>
      </w:r>
    </w:p>
    <w:p w14:paraId="7D561008" w14:textId="4E35F2F2" w:rsidR="00696B06" w:rsidRPr="00C7385C" w:rsidRDefault="00696F48">
      <w:pPr>
        <w:tabs>
          <w:tab w:val="left" w:pos="374"/>
        </w:tabs>
        <w:spacing w:before="1" w:line="249" w:lineRule="auto"/>
        <w:ind w:right="118"/>
        <w:pPrChange w:id="39" w:author="Perdikoylis, Catherine" w:date="2023-03-24T16:15:00Z">
          <w:pPr>
            <w:pStyle w:val="ListParagraph"/>
            <w:numPr>
              <w:ilvl w:val="1"/>
              <w:numId w:val="7"/>
            </w:numPr>
            <w:tabs>
              <w:tab w:val="left" w:pos="374"/>
            </w:tabs>
            <w:spacing w:before="1" w:line="249" w:lineRule="auto"/>
            <w:ind w:left="107" w:right="118" w:firstLine="0"/>
          </w:pPr>
        </w:pPrChange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7C57B2" wp14:editId="3B80908B">
                <wp:simplePos x="0" y="0"/>
                <wp:positionH relativeFrom="page">
                  <wp:posOffset>3149600</wp:posOffset>
                </wp:positionH>
                <wp:positionV relativeFrom="paragraph">
                  <wp:posOffset>86995</wp:posOffset>
                </wp:positionV>
                <wp:extent cx="50800" cy="88900"/>
                <wp:effectExtent l="0" t="3175" r="0" b="3175"/>
                <wp:wrapNone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D3291" w14:textId="77777777" w:rsidR="00641A7F" w:rsidRDefault="00641A7F" w:rsidP="00696B06">
                            <w:pPr>
                              <w:spacing w:line="13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1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7C57B2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margin-left:248pt;margin-top:6.85pt;width:4pt;height: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" filled="f" stroked="f">
                <v:textbox inset="0,0,0,0">
                  <w:txbxContent>
                    <w:p w14:paraId="43BD3291" w14:textId="77777777" w:rsidR="00641A7F" w:rsidRDefault="00641A7F" w:rsidP="00696B06">
                      <w:pPr>
                        <w:spacing w:line="134" w:lineRule="exact"/>
                        <w:rPr>
                          <w:sz w:val="14"/>
                        </w:rPr>
                      </w:pPr>
                      <w:r>
                        <w:rPr>
                          <w:w w:val="101"/>
                          <w:sz w:val="1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7449ED" wp14:editId="6BA25A14">
                <wp:simplePos x="0" y="0"/>
                <wp:positionH relativeFrom="page">
                  <wp:posOffset>2994025</wp:posOffset>
                </wp:positionH>
                <wp:positionV relativeFrom="paragraph">
                  <wp:posOffset>542290</wp:posOffset>
                </wp:positionV>
                <wp:extent cx="50800" cy="88900"/>
                <wp:effectExtent l="3175" t="1270" r="3175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BD579" w14:textId="77777777" w:rsidR="00641A7F" w:rsidRDefault="00641A7F" w:rsidP="00696B06">
                            <w:pPr>
                              <w:spacing w:line="13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1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49ED" id="docshape3" o:spid="_x0000_s1027" type="#_x0000_t202" style="position:absolute;margin-left:235.75pt;margin-top:42.7pt;width:4pt;height: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" filled="f" stroked="f">
                <v:textbox inset="0,0,0,0">
                  <w:txbxContent>
                    <w:p w14:paraId="439BD579" w14:textId="77777777" w:rsidR="00641A7F" w:rsidRDefault="00641A7F" w:rsidP="00696B06">
                      <w:pPr>
                        <w:spacing w:line="134" w:lineRule="exact"/>
                        <w:rPr>
                          <w:sz w:val="14"/>
                        </w:rPr>
                      </w:pPr>
                      <w:r>
                        <w:rPr>
                          <w:w w:val="101"/>
                          <w:sz w:val="1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E4B345" wp14:editId="22756A7D">
                <wp:simplePos x="0" y="0"/>
                <wp:positionH relativeFrom="page">
                  <wp:posOffset>2131060</wp:posOffset>
                </wp:positionH>
                <wp:positionV relativeFrom="paragraph">
                  <wp:posOffset>694690</wp:posOffset>
                </wp:positionV>
                <wp:extent cx="50800" cy="88900"/>
                <wp:effectExtent l="0" t="1270" r="0" b="0"/>
                <wp:wrapNone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D9E02" w14:textId="77777777" w:rsidR="00641A7F" w:rsidRDefault="00641A7F" w:rsidP="00696B06">
                            <w:pPr>
                              <w:spacing w:line="13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1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B345" id="docshape4" o:spid="_x0000_s1028" type="#_x0000_t202" style="position:absolute;margin-left:167.8pt;margin-top:54.7pt;width:4pt;height: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" filled="f" stroked="f">
                <v:textbox inset="0,0,0,0">
                  <w:txbxContent>
                    <w:p w14:paraId="1A0D9E02" w14:textId="77777777" w:rsidR="00641A7F" w:rsidRDefault="00641A7F" w:rsidP="00696B06">
                      <w:pPr>
                        <w:spacing w:line="134" w:lineRule="exact"/>
                        <w:rPr>
                          <w:sz w:val="14"/>
                        </w:rPr>
                      </w:pPr>
                      <w:r>
                        <w:rPr>
                          <w:w w:val="101"/>
                          <w:sz w:val="1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del w:id="40" w:author="Perdikoylis, Catherine" w:date="2023-03-24T16:12:00Z">
        <w:r w:rsidR="00696B06" w:rsidRPr="00641A7F" w:rsidDel="005C2848">
          <w:rPr>
            <w:i/>
            <w:w w:val="105"/>
          </w:rPr>
          <w:delText>:</w:delText>
        </w:r>
        <w:r w:rsidR="00696B06" w:rsidRPr="00641A7F" w:rsidDel="005C2848">
          <w:rPr>
            <w:i/>
            <w:spacing w:val="40"/>
            <w:w w:val="105"/>
          </w:rPr>
          <w:delText xml:space="preserve"> </w:delText>
        </w:r>
      </w:del>
      <w:r w:rsidR="00696B06" w:rsidRPr="00641A7F">
        <w:rPr>
          <w:i/>
          <w:w w:val="105"/>
          <w:u w:val="single"/>
        </w:rPr>
        <w:t>Central</w:t>
      </w:r>
      <w:r w:rsidR="00696B06" w:rsidRPr="00696F48">
        <w:rPr>
          <w:i/>
          <w:spacing w:val="19"/>
          <w:w w:val="105"/>
          <w:u w:val="single"/>
        </w:rPr>
        <w:t xml:space="preserve"> </w:t>
      </w:r>
      <w:r w:rsidR="00696B06" w:rsidRPr="00696F48">
        <w:rPr>
          <w:i/>
          <w:w w:val="105"/>
          <w:u w:val="single"/>
        </w:rPr>
        <w:t>finding</w:t>
      </w:r>
      <w:ins w:id="41" w:author="Perdikoylis, Catherine" w:date="2023-03-24T16:32:00Z">
        <w:r w:rsidR="00641A7F">
          <w:rPr>
            <w:i/>
            <w:w w:val="105"/>
            <w:u w:val="single"/>
          </w:rPr>
          <w:t>:</w:t>
        </w:r>
      </w:ins>
      <w:r w:rsidR="00696B06" w:rsidRPr="00641A7F">
        <w:rPr>
          <w:i/>
          <w:w w:val="105"/>
        </w:rPr>
        <w:t xml:space="preserve"> </w:t>
      </w:r>
      <w:r w:rsidR="00696B06" w:rsidRPr="00641A7F">
        <w:rPr>
          <w:w w:val="105"/>
        </w:rPr>
        <w:t>To identify HCO</w:t>
      </w:r>
      <w:r w:rsidR="00696B06" w:rsidRPr="00641A7F">
        <w:rPr>
          <w:i/>
          <w:w w:val="105"/>
          <w:vertAlign w:val="superscript"/>
        </w:rPr>
        <w:t>−</w:t>
      </w:r>
      <w:r w:rsidR="00696B06" w:rsidRPr="00696F48">
        <w:rPr>
          <w:i/>
          <w:w w:val="105"/>
        </w:rPr>
        <w:t xml:space="preserve"> </w:t>
      </w:r>
      <w:r w:rsidR="00696B06" w:rsidRPr="00696F48">
        <w:rPr>
          <w:w w:val="105"/>
        </w:rPr>
        <w:t xml:space="preserve">pumps, I screened for </w:t>
      </w:r>
      <w:r w:rsidR="00696B06" w:rsidRPr="00696F48">
        <w:rPr>
          <w:i/>
          <w:w w:val="105"/>
        </w:rPr>
        <w:t>α</w:t>
      </w:r>
      <w:r w:rsidR="00696B06" w:rsidRPr="00C7385C">
        <w:rPr>
          <w:w w:val="105"/>
        </w:rPr>
        <w:t xml:space="preserve">-CCM genes in the model chemotroph </w:t>
      </w:r>
      <w:r w:rsidR="00696B06" w:rsidRPr="00C7385C">
        <w:rPr>
          <w:i/>
          <w:w w:val="105"/>
        </w:rPr>
        <w:t>H.</w:t>
      </w:r>
      <w:r w:rsidR="00696B06" w:rsidRPr="00C7385C">
        <w:rPr>
          <w:i/>
          <w:spacing w:val="40"/>
          <w:w w:val="105"/>
        </w:rPr>
        <w:t xml:space="preserve"> </w:t>
      </w:r>
      <w:r w:rsidR="00696B06" w:rsidRPr="00C7385C">
        <w:rPr>
          <w:i/>
          <w:w w:val="105"/>
        </w:rPr>
        <w:t>neapolitanus</w:t>
      </w:r>
      <w:r w:rsidR="00696B06" w:rsidRPr="00C7385C">
        <w:rPr>
          <w:w w:val="105"/>
        </w:rPr>
        <w:t>.</w:t>
      </w:r>
      <w:r w:rsidR="00696B06" w:rsidRPr="00C7385C">
        <w:rPr>
          <w:spacing w:val="40"/>
          <w:w w:val="105"/>
        </w:rPr>
        <w:t xml:space="preserve"> </w:t>
      </w:r>
      <w:r w:rsidR="00696B06" w:rsidRPr="00C7385C">
        <w:rPr>
          <w:w w:val="105"/>
        </w:rPr>
        <w:t>I</w:t>
      </w:r>
      <w:r w:rsidR="00696B06" w:rsidRPr="00C7385C">
        <w:rPr>
          <w:spacing w:val="31"/>
          <w:w w:val="105"/>
        </w:rPr>
        <w:t xml:space="preserve"> </w:t>
      </w:r>
      <w:r w:rsidR="00696B06" w:rsidRPr="00C7385C">
        <w:rPr>
          <w:w w:val="105"/>
        </w:rPr>
        <w:t>identified</w:t>
      </w:r>
      <w:r w:rsidR="00696B06" w:rsidRPr="00C7385C">
        <w:rPr>
          <w:spacing w:val="31"/>
          <w:w w:val="105"/>
        </w:rPr>
        <w:t xml:space="preserve"> </w:t>
      </w:r>
      <w:r w:rsidR="00696B06" w:rsidRPr="00C7385C">
        <w:rPr>
          <w:w w:val="105"/>
        </w:rPr>
        <w:t>two</w:t>
      </w:r>
      <w:r w:rsidR="00696B06" w:rsidRPr="00C7385C">
        <w:rPr>
          <w:spacing w:val="31"/>
          <w:w w:val="105"/>
        </w:rPr>
        <w:t xml:space="preserve"> </w:t>
      </w:r>
      <w:r w:rsidR="00696B06" w:rsidRPr="00C7385C">
        <w:rPr>
          <w:w w:val="105"/>
        </w:rPr>
        <w:t>putative</w:t>
      </w:r>
      <w:r w:rsidR="00696B06" w:rsidRPr="00C7385C">
        <w:rPr>
          <w:spacing w:val="31"/>
          <w:w w:val="105"/>
        </w:rPr>
        <w:t xml:space="preserve"> </w:t>
      </w:r>
      <w:r w:rsidR="00696B06" w:rsidRPr="00C7385C">
        <w:rPr>
          <w:w w:val="105"/>
        </w:rPr>
        <w:t>transporter</w:t>
      </w:r>
      <w:r w:rsidR="00696B06" w:rsidRPr="00C7385C">
        <w:rPr>
          <w:spacing w:val="31"/>
          <w:w w:val="105"/>
        </w:rPr>
        <w:t xml:space="preserve"> </w:t>
      </w:r>
      <w:r w:rsidR="00696B06" w:rsidRPr="00C7385C">
        <w:rPr>
          <w:w w:val="105"/>
        </w:rPr>
        <w:t>operons,</w:t>
      </w:r>
      <w:r w:rsidR="00696B06" w:rsidRPr="00C7385C">
        <w:rPr>
          <w:spacing w:val="31"/>
          <w:w w:val="105"/>
        </w:rPr>
        <w:t xml:space="preserve"> </w:t>
      </w:r>
      <w:r w:rsidR="00696B06" w:rsidRPr="00C7385C">
        <w:rPr>
          <w:w w:val="105"/>
        </w:rPr>
        <w:t>then</w:t>
      </w:r>
      <w:r w:rsidR="00696B06" w:rsidRPr="00C7385C">
        <w:rPr>
          <w:spacing w:val="31"/>
          <w:w w:val="105"/>
        </w:rPr>
        <w:t xml:space="preserve"> </w:t>
      </w:r>
      <w:r w:rsidR="00696B06" w:rsidRPr="00C7385C">
        <w:rPr>
          <w:w w:val="105"/>
        </w:rPr>
        <w:t>showed</w:t>
      </w:r>
      <w:r w:rsidR="00696B06" w:rsidRPr="00C7385C">
        <w:rPr>
          <w:spacing w:val="31"/>
          <w:w w:val="105"/>
        </w:rPr>
        <w:t xml:space="preserve"> </w:t>
      </w:r>
      <w:r w:rsidR="00696B06" w:rsidRPr="00C7385C">
        <w:rPr>
          <w:w w:val="105"/>
        </w:rPr>
        <w:t>sufficiency</w:t>
      </w:r>
      <w:r w:rsidR="00696B06" w:rsidRPr="00C7385C">
        <w:rPr>
          <w:spacing w:val="31"/>
          <w:w w:val="105"/>
        </w:rPr>
        <w:t xml:space="preserve"> </w:t>
      </w:r>
      <w:r w:rsidR="00696B06" w:rsidRPr="00C7385C">
        <w:rPr>
          <w:w w:val="105"/>
        </w:rPr>
        <w:t>for</w:t>
      </w:r>
      <w:r w:rsidR="00696B06" w:rsidRPr="00C7385C">
        <w:rPr>
          <w:spacing w:val="31"/>
          <w:w w:val="105"/>
        </w:rPr>
        <w:t xml:space="preserve"> </w:t>
      </w:r>
      <w:r w:rsidR="00696B06" w:rsidRPr="00C7385C">
        <w:rPr>
          <w:w w:val="105"/>
        </w:rPr>
        <w:t>pumping</w:t>
      </w:r>
      <w:r w:rsidR="00696B06" w:rsidRPr="00C7385C">
        <w:rPr>
          <w:spacing w:val="31"/>
          <w:w w:val="105"/>
        </w:rPr>
        <w:t xml:space="preserve"> </w:t>
      </w:r>
      <w:r w:rsidR="00696B06" w:rsidRPr="00C7385C">
        <w:rPr>
          <w:w w:val="105"/>
        </w:rPr>
        <w:t>in</w:t>
      </w:r>
      <w:r w:rsidR="00696B06" w:rsidRPr="00C7385C">
        <w:rPr>
          <w:spacing w:val="31"/>
          <w:w w:val="105"/>
        </w:rPr>
        <w:t xml:space="preserve"> </w:t>
      </w:r>
      <w:r w:rsidR="00696B06" w:rsidRPr="00C7385C">
        <w:rPr>
          <w:i/>
          <w:w w:val="105"/>
        </w:rPr>
        <w:t>E. coli</w:t>
      </w:r>
      <w:r w:rsidR="00696B06" w:rsidRPr="00C7385C">
        <w:rPr>
          <w:w w:val="105"/>
        </w:rPr>
        <w:t>.</w:t>
      </w:r>
      <w:r w:rsidR="00696B06" w:rsidRPr="00C7385C">
        <w:rPr>
          <w:spacing w:val="40"/>
          <w:w w:val="105"/>
        </w:rPr>
        <w:t xml:space="preserve"> </w:t>
      </w:r>
      <w:r w:rsidR="00696B06" w:rsidRPr="00C7385C">
        <w:rPr>
          <w:w w:val="105"/>
        </w:rPr>
        <w:t>Unexpectedly,</w:t>
      </w:r>
      <w:r w:rsidR="00696B06" w:rsidRPr="00C7385C">
        <w:rPr>
          <w:spacing w:val="28"/>
          <w:w w:val="105"/>
        </w:rPr>
        <w:t xml:space="preserve"> </w:t>
      </w:r>
      <w:r w:rsidR="00696B06" w:rsidRPr="00C7385C">
        <w:rPr>
          <w:w w:val="105"/>
        </w:rPr>
        <w:t>the</w:t>
      </w:r>
      <w:r w:rsidR="00696B06" w:rsidRPr="00C7385C">
        <w:rPr>
          <w:spacing w:val="28"/>
          <w:w w:val="105"/>
        </w:rPr>
        <w:t xml:space="preserve"> </w:t>
      </w:r>
      <w:r w:rsidR="00696B06" w:rsidRPr="00C7385C">
        <w:rPr>
          <w:w w:val="105"/>
        </w:rPr>
        <w:t>data</w:t>
      </w:r>
      <w:r w:rsidR="00696B06" w:rsidRPr="00C7385C">
        <w:rPr>
          <w:spacing w:val="28"/>
          <w:w w:val="105"/>
        </w:rPr>
        <w:t xml:space="preserve"> </w:t>
      </w:r>
      <w:r w:rsidR="00696B06" w:rsidRPr="00C7385C">
        <w:rPr>
          <w:w w:val="105"/>
        </w:rPr>
        <w:t>were</w:t>
      </w:r>
      <w:r w:rsidR="00696B06" w:rsidRPr="00C7385C">
        <w:rPr>
          <w:spacing w:val="28"/>
          <w:w w:val="105"/>
        </w:rPr>
        <w:t xml:space="preserve"> </w:t>
      </w:r>
      <w:r w:rsidR="00696B06" w:rsidRPr="00C7385C">
        <w:rPr>
          <w:w w:val="105"/>
        </w:rPr>
        <w:t>consistent</w:t>
      </w:r>
      <w:r w:rsidR="00696B06" w:rsidRPr="00C7385C">
        <w:rPr>
          <w:spacing w:val="28"/>
          <w:w w:val="105"/>
        </w:rPr>
        <w:t xml:space="preserve"> </w:t>
      </w:r>
      <w:r w:rsidR="00696B06" w:rsidRPr="00C7385C">
        <w:rPr>
          <w:w w:val="105"/>
        </w:rPr>
        <w:t>with</w:t>
      </w:r>
      <w:r w:rsidR="00696B06" w:rsidRPr="00C7385C">
        <w:rPr>
          <w:spacing w:val="28"/>
          <w:w w:val="105"/>
        </w:rPr>
        <w:t xml:space="preserve"> </w:t>
      </w:r>
      <w:r w:rsidR="00696B06" w:rsidRPr="00C7385C">
        <w:rPr>
          <w:w w:val="105"/>
        </w:rPr>
        <w:t>energy</w:t>
      </w:r>
      <w:r w:rsidR="00696B06" w:rsidRPr="00C7385C">
        <w:rPr>
          <w:spacing w:val="28"/>
          <w:w w:val="105"/>
        </w:rPr>
        <w:t xml:space="preserve"> </w:t>
      </w:r>
      <w:r w:rsidR="00696B06" w:rsidRPr="00C7385C">
        <w:rPr>
          <w:w w:val="105"/>
        </w:rPr>
        <w:t>coupled</w:t>
      </w:r>
      <w:r w:rsidR="00696B06" w:rsidRPr="00C7385C">
        <w:rPr>
          <w:spacing w:val="28"/>
          <w:w w:val="105"/>
        </w:rPr>
        <w:t xml:space="preserve"> </w:t>
      </w:r>
      <w:r w:rsidR="00696B06" w:rsidRPr="00C7385C">
        <w:rPr>
          <w:w w:val="105"/>
        </w:rPr>
        <w:t>carbonic</w:t>
      </w:r>
      <w:r w:rsidR="00696B06" w:rsidRPr="00C7385C">
        <w:rPr>
          <w:spacing w:val="28"/>
          <w:w w:val="105"/>
        </w:rPr>
        <w:t xml:space="preserve"> </w:t>
      </w:r>
      <w:r w:rsidR="00696B06" w:rsidRPr="00C7385C">
        <w:rPr>
          <w:w w:val="105"/>
        </w:rPr>
        <w:t>anhydrase</w:t>
      </w:r>
      <w:r w:rsidR="00696B06" w:rsidRPr="00C7385C">
        <w:rPr>
          <w:spacing w:val="28"/>
          <w:w w:val="105"/>
        </w:rPr>
        <w:t xml:space="preserve"> </w:t>
      </w:r>
      <w:r w:rsidR="00696B06" w:rsidRPr="00C7385C">
        <w:rPr>
          <w:w w:val="105"/>
        </w:rPr>
        <w:t>(CA)</w:t>
      </w:r>
      <w:r w:rsidR="00696B06" w:rsidRPr="00C7385C">
        <w:rPr>
          <w:spacing w:val="28"/>
          <w:w w:val="105"/>
        </w:rPr>
        <w:t xml:space="preserve"> </w:t>
      </w:r>
      <w:r w:rsidR="00696B06" w:rsidRPr="00C7385C">
        <w:rPr>
          <w:w w:val="105"/>
        </w:rPr>
        <w:t>activity</w:t>
      </w:r>
      <w:r w:rsidR="00696B06" w:rsidRPr="00C7385C">
        <w:rPr>
          <w:spacing w:val="28"/>
          <w:w w:val="105"/>
        </w:rPr>
        <w:t xml:space="preserve"> </w:t>
      </w:r>
      <w:r w:rsidR="00696B06" w:rsidRPr="00C7385C">
        <w:rPr>
          <w:w w:val="105"/>
        </w:rPr>
        <w:t>not direct</w:t>
      </w:r>
      <w:r w:rsidR="00696B06" w:rsidRPr="00C7385C">
        <w:rPr>
          <w:spacing w:val="38"/>
          <w:w w:val="105"/>
        </w:rPr>
        <w:t xml:space="preserve"> </w:t>
      </w:r>
      <w:r w:rsidR="00696B06" w:rsidRPr="00C7385C">
        <w:rPr>
          <w:w w:val="105"/>
        </w:rPr>
        <w:t>pumping.</w:t>
      </w:r>
      <w:r w:rsidR="00696B06" w:rsidRPr="00C7385C">
        <w:rPr>
          <w:spacing w:val="40"/>
          <w:w w:val="105"/>
        </w:rPr>
        <w:t xml:space="preserve"> </w:t>
      </w:r>
      <w:r w:rsidR="00696B06" w:rsidRPr="00C7385C">
        <w:rPr>
          <w:w w:val="105"/>
        </w:rPr>
        <w:t>This</w:t>
      </w:r>
      <w:r w:rsidR="00696B06" w:rsidRPr="00C7385C">
        <w:rPr>
          <w:spacing w:val="38"/>
          <w:w w:val="105"/>
        </w:rPr>
        <w:t xml:space="preserve"> </w:t>
      </w:r>
      <w:r w:rsidR="00696B06" w:rsidRPr="00C7385C">
        <w:rPr>
          <w:w w:val="105"/>
        </w:rPr>
        <w:t>causes</w:t>
      </w:r>
      <w:r w:rsidR="00696B06" w:rsidRPr="00C7385C">
        <w:rPr>
          <w:spacing w:val="38"/>
          <w:w w:val="105"/>
        </w:rPr>
        <w:t xml:space="preserve"> </w:t>
      </w:r>
      <w:r w:rsidR="00696B06" w:rsidRPr="00C7385C">
        <w:rPr>
          <w:w w:val="105"/>
        </w:rPr>
        <w:t>HCO</w:t>
      </w:r>
      <w:r w:rsidR="00696B06" w:rsidRPr="00C7385C">
        <w:rPr>
          <w:i/>
          <w:w w:val="105"/>
          <w:vertAlign w:val="superscript"/>
        </w:rPr>
        <w:t>−</w:t>
      </w:r>
      <w:r w:rsidR="00696B06" w:rsidRPr="00C7385C">
        <w:rPr>
          <w:i/>
          <w:spacing w:val="40"/>
          <w:w w:val="105"/>
        </w:rPr>
        <w:t xml:space="preserve"> </w:t>
      </w:r>
      <w:r w:rsidR="00696B06" w:rsidRPr="00C7385C">
        <w:rPr>
          <w:w w:val="105"/>
        </w:rPr>
        <w:t>flux</w:t>
      </w:r>
      <w:r w:rsidR="00696B06" w:rsidRPr="00C7385C">
        <w:rPr>
          <w:spacing w:val="38"/>
          <w:w w:val="105"/>
        </w:rPr>
        <w:t xml:space="preserve"> </w:t>
      </w:r>
      <w:r w:rsidR="00696B06" w:rsidRPr="00C7385C">
        <w:rPr>
          <w:w w:val="105"/>
        </w:rPr>
        <w:t>by</w:t>
      </w:r>
      <w:r w:rsidR="00696B06" w:rsidRPr="00C7385C">
        <w:rPr>
          <w:spacing w:val="38"/>
          <w:w w:val="105"/>
        </w:rPr>
        <w:t xml:space="preserve"> </w:t>
      </w:r>
      <w:r w:rsidR="00696B06" w:rsidRPr="00C7385C">
        <w:rPr>
          <w:w w:val="105"/>
        </w:rPr>
        <w:t>converting</w:t>
      </w:r>
      <w:r w:rsidR="00696B06" w:rsidRPr="00C7385C">
        <w:rPr>
          <w:spacing w:val="38"/>
          <w:w w:val="105"/>
        </w:rPr>
        <w:t xml:space="preserve"> </w:t>
      </w:r>
      <w:r w:rsidR="00696B06" w:rsidRPr="00C7385C">
        <w:rPr>
          <w:w w:val="105"/>
        </w:rPr>
        <w:t>membrane</w:t>
      </w:r>
      <w:r w:rsidR="00696B06" w:rsidRPr="00C7385C">
        <w:rPr>
          <w:spacing w:val="38"/>
          <w:w w:val="105"/>
        </w:rPr>
        <w:t xml:space="preserve"> </w:t>
      </w:r>
      <w:r w:rsidR="00696B06" w:rsidRPr="00C7385C">
        <w:rPr>
          <w:w w:val="105"/>
        </w:rPr>
        <w:t>permeable</w:t>
      </w:r>
      <w:r w:rsidR="00696B06" w:rsidRPr="00C7385C">
        <w:rPr>
          <w:spacing w:val="38"/>
          <w:w w:val="105"/>
        </w:rPr>
        <w:t xml:space="preserve"> </w:t>
      </w:r>
      <w:r w:rsidR="00696B06" w:rsidRPr="00C7385C">
        <w:rPr>
          <w:w w:val="105"/>
        </w:rPr>
        <w:t>CO</w:t>
      </w:r>
      <w:r w:rsidR="00696B06" w:rsidRPr="00C7385C">
        <w:rPr>
          <w:w w:val="105"/>
          <w:vertAlign w:val="subscript"/>
        </w:rPr>
        <w:t>2</w:t>
      </w:r>
      <w:r w:rsidR="00696B06" w:rsidRPr="00C7385C">
        <w:rPr>
          <w:spacing w:val="40"/>
          <w:w w:val="105"/>
        </w:rPr>
        <w:t xml:space="preserve"> </w:t>
      </w:r>
      <w:r w:rsidR="00696B06" w:rsidRPr="00C7385C">
        <w:rPr>
          <w:w w:val="105"/>
        </w:rPr>
        <w:t>into</w:t>
      </w:r>
      <w:r w:rsidR="00696B06" w:rsidRPr="00C7385C">
        <w:rPr>
          <w:spacing w:val="38"/>
          <w:w w:val="105"/>
        </w:rPr>
        <w:t xml:space="preserve"> </w:t>
      </w:r>
      <w:r w:rsidR="00696B06" w:rsidRPr="00C7385C">
        <w:rPr>
          <w:w w:val="105"/>
        </w:rPr>
        <w:t>membrane impermeable</w:t>
      </w:r>
      <w:r w:rsidR="00696B06" w:rsidRPr="00C7385C">
        <w:rPr>
          <w:spacing w:val="33"/>
          <w:w w:val="105"/>
        </w:rPr>
        <w:t xml:space="preserve"> </w:t>
      </w:r>
      <w:r w:rsidR="00696B06" w:rsidRPr="00C7385C">
        <w:rPr>
          <w:w w:val="105"/>
        </w:rPr>
        <w:t>HCO</w:t>
      </w:r>
      <w:r w:rsidR="00696B06" w:rsidRPr="00C7385C">
        <w:rPr>
          <w:i/>
          <w:w w:val="105"/>
          <w:vertAlign w:val="superscript"/>
        </w:rPr>
        <w:t>−</w:t>
      </w:r>
      <w:r w:rsidR="00696B06" w:rsidRPr="00C7385C">
        <w:rPr>
          <w:i/>
          <w:spacing w:val="40"/>
          <w:w w:val="105"/>
        </w:rPr>
        <w:t xml:space="preserve"> </w:t>
      </w:r>
      <w:r w:rsidR="00696B06" w:rsidRPr="00C7385C">
        <w:rPr>
          <w:w w:val="105"/>
        </w:rPr>
        <w:t>trapping</w:t>
      </w:r>
      <w:r w:rsidR="00696B06" w:rsidRPr="00C7385C">
        <w:rPr>
          <w:spacing w:val="33"/>
          <w:w w:val="105"/>
        </w:rPr>
        <w:t xml:space="preserve"> </w:t>
      </w:r>
      <w:r w:rsidR="00696B06" w:rsidRPr="00C7385C">
        <w:rPr>
          <w:w w:val="105"/>
        </w:rPr>
        <w:t>it</w:t>
      </w:r>
      <w:r w:rsidR="00696B06" w:rsidRPr="00C7385C">
        <w:rPr>
          <w:spacing w:val="33"/>
          <w:w w:val="105"/>
        </w:rPr>
        <w:t xml:space="preserve"> </w:t>
      </w:r>
      <w:r w:rsidR="00696B06" w:rsidRPr="00C7385C">
        <w:rPr>
          <w:w w:val="105"/>
        </w:rPr>
        <w:t>in</w:t>
      </w:r>
      <w:r w:rsidR="00696B06" w:rsidRPr="00C7385C">
        <w:rPr>
          <w:spacing w:val="33"/>
          <w:w w:val="105"/>
        </w:rPr>
        <w:t xml:space="preserve"> </w:t>
      </w:r>
      <w:r w:rsidR="00696B06" w:rsidRPr="00C7385C">
        <w:rPr>
          <w:w w:val="105"/>
        </w:rPr>
        <w:t>the</w:t>
      </w:r>
      <w:r w:rsidR="00696B06" w:rsidRPr="00C7385C">
        <w:rPr>
          <w:spacing w:val="33"/>
          <w:w w:val="105"/>
        </w:rPr>
        <w:t xml:space="preserve"> </w:t>
      </w:r>
      <w:r w:rsidR="00696B06" w:rsidRPr="00C7385C">
        <w:rPr>
          <w:w w:val="105"/>
        </w:rPr>
        <w:t>cell.</w:t>
      </w:r>
      <w:r w:rsidR="00696B06" w:rsidRPr="00C7385C">
        <w:rPr>
          <w:spacing w:val="40"/>
          <w:w w:val="105"/>
        </w:rPr>
        <w:t xml:space="preserve"> </w:t>
      </w:r>
      <w:r w:rsidR="00696B06" w:rsidRPr="00C7385C">
        <w:rPr>
          <w:w w:val="105"/>
        </w:rPr>
        <w:t>I</w:t>
      </w:r>
      <w:r w:rsidR="00696B06" w:rsidRPr="00C7385C">
        <w:rPr>
          <w:spacing w:val="33"/>
          <w:w w:val="105"/>
        </w:rPr>
        <w:t xml:space="preserve"> </w:t>
      </w:r>
      <w:r w:rsidR="00696B06" w:rsidRPr="00C7385C">
        <w:rPr>
          <w:w w:val="105"/>
        </w:rPr>
        <w:t>showed</w:t>
      </w:r>
      <w:r w:rsidR="00696B06" w:rsidRPr="00C7385C">
        <w:rPr>
          <w:spacing w:val="33"/>
          <w:w w:val="105"/>
        </w:rPr>
        <w:t xml:space="preserve"> </w:t>
      </w:r>
      <w:r w:rsidR="00696B06" w:rsidRPr="00C7385C">
        <w:rPr>
          <w:w w:val="105"/>
        </w:rPr>
        <w:t>homologs</w:t>
      </w:r>
      <w:r w:rsidR="00696B06" w:rsidRPr="00C7385C">
        <w:rPr>
          <w:spacing w:val="33"/>
          <w:w w:val="105"/>
        </w:rPr>
        <w:t xml:space="preserve"> </w:t>
      </w:r>
      <w:r w:rsidR="00696B06" w:rsidRPr="00C7385C">
        <w:rPr>
          <w:w w:val="105"/>
        </w:rPr>
        <w:t>in</w:t>
      </w:r>
      <w:r w:rsidR="00696B06" w:rsidRPr="00C7385C">
        <w:rPr>
          <w:spacing w:val="33"/>
          <w:w w:val="105"/>
        </w:rPr>
        <w:t xml:space="preserve"> </w:t>
      </w:r>
      <w:r w:rsidR="00696B06" w:rsidRPr="00C7385C">
        <w:rPr>
          <w:w w:val="105"/>
        </w:rPr>
        <w:t>the</w:t>
      </w:r>
      <w:r w:rsidR="00696B06" w:rsidRPr="00C7385C">
        <w:rPr>
          <w:spacing w:val="33"/>
          <w:w w:val="105"/>
        </w:rPr>
        <w:t xml:space="preserve"> </w:t>
      </w:r>
      <w:r w:rsidR="00696B06" w:rsidRPr="00C7385C">
        <w:rPr>
          <w:w w:val="105"/>
        </w:rPr>
        <w:t>pathogens</w:t>
      </w:r>
      <w:r w:rsidR="00696B06" w:rsidRPr="00C7385C">
        <w:rPr>
          <w:spacing w:val="31"/>
          <w:w w:val="105"/>
        </w:rPr>
        <w:t xml:space="preserve"> </w:t>
      </w:r>
      <w:r w:rsidR="00696B06" w:rsidRPr="00C7385C">
        <w:rPr>
          <w:i/>
          <w:w w:val="105"/>
        </w:rPr>
        <w:t>V.</w:t>
      </w:r>
      <w:r w:rsidR="00696B06" w:rsidRPr="00C7385C">
        <w:rPr>
          <w:i/>
          <w:spacing w:val="40"/>
          <w:w w:val="105"/>
        </w:rPr>
        <w:t xml:space="preserve"> </w:t>
      </w:r>
      <w:r w:rsidR="00696B06" w:rsidRPr="00C7385C">
        <w:rPr>
          <w:i/>
          <w:w w:val="105"/>
        </w:rPr>
        <w:t>Cholera</w:t>
      </w:r>
      <w:r w:rsidR="00696B06" w:rsidRPr="00C7385C">
        <w:rPr>
          <w:i/>
          <w:spacing w:val="40"/>
          <w:w w:val="105"/>
        </w:rPr>
        <w:t xml:space="preserve"> </w:t>
      </w:r>
      <w:r w:rsidR="00696B06" w:rsidRPr="00C7385C">
        <w:rPr>
          <w:w w:val="105"/>
        </w:rPr>
        <w:t>and</w:t>
      </w:r>
      <w:r w:rsidR="00696B06" w:rsidRPr="00C7385C">
        <w:rPr>
          <w:spacing w:val="33"/>
          <w:w w:val="105"/>
        </w:rPr>
        <w:t xml:space="preserve"> </w:t>
      </w:r>
      <w:r w:rsidR="00696B06" w:rsidRPr="00C7385C">
        <w:rPr>
          <w:i/>
          <w:w w:val="105"/>
        </w:rPr>
        <w:t>B. anthracis</w:t>
      </w:r>
      <w:r w:rsidR="00696B06" w:rsidRPr="00C7385C">
        <w:rPr>
          <w:i/>
          <w:spacing w:val="40"/>
          <w:w w:val="105"/>
        </w:rPr>
        <w:t xml:space="preserve"> </w:t>
      </w:r>
      <w:r w:rsidR="00696B06" w:rsidRPr="00C7385C">
        <w:rPr>
          <w:w w:val="105"/>
        </w:rPr>
        <w:t>had the same activity.</w:t>
      </w:r>
    </w:p>
    <w:p w14:paraId="69B201FB" w14:textId="40F68601" w:rsidR="00696B06" w:rsidRPr="00C7385C" w:rsidRDefault="00696B06">
      <w:pPr>
        <w:tabs>
          <w:tab w:val="left" w:pos="374"/>
        </w:tabs>
        <w:spacing w:line="249" w:lineRule="auto"/>
        <w:ind w:right="845"/>
        <w:pPrChange w:id="42" w:author="Perdikoylis, Catherine" w:date="2023-03-24T16:15:00Z">
          <w:pPr>
            <w:pStyle w:val="ListParagraph"/>
            <w:numPr>
              <w:ilvl w:val="1"/>
              <w:numId w:val="7"/>
            </w:numPr>
            <w:tabs>
              <w:tab w:val="left" w:pos="374"/>
            </w:tabs>
            <w:spacing w:line="249" w:lineRule="auto"/>
            <w:ind w:left="107" w:right="845" w:firstLine="0"/>
          </w:pPr>
        </w:pPrChange>
      </w:pPr>
      <w:del w:id="43" w:author="Perdikoylis, Catherine" w:date="2023-03-24T16:12:00Z">
        <w:r w:rsidRPr="00C7385C" w:rsidDel="005C2848">
          <w:rPr>
            <w:i/>
            <w:w w:val="105"/>
          </w:rPr>
          <w:delText>:</w:delText>
        </w:r>
        <w:r w:rsidRPr="00C7385C" w:rsidDel="005C2848">
          <w:rPr>
            <w:i/>
            <w:spacing w:val="41"/>
            <w:w w:val="105"/>
          </w:rPr>
          <w:delText xml:space="preserve"> </w:delText>
        </w:r>
      </w:del>
      <w:r w:rsidRPr="00C7385C">
        <w:rPr>
          <w:i/>
          <w:w w:val="105"/>
          <w:u w:val="single"/>
        </w:rPr>
        <w:t>My role</w:t>
      </w:r>
      <w:r w:rsidRPr="00C7385C">
        <w:rPr>
          <w:i/>
          <w:w w:val="105"/>
        </w:rPr>
        <w:t xml:space="preserve"> </w:t>
      </w:r>
      <w:r w:rsidRPr="00C7385C">
        <w:rPr>
          <w:w w:val="105"/>
        </w:rPr>
        <w:t>I conceived and designed the experiments, performed the genetic screens, analyzed sequencing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data,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performed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the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mechanistic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experiments,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and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purified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protein.</w:t>
      </w:r>
    </w:p>
    <w:p w14:paraId="6D02FCC8" w14:textId="2216DCEF" w:rsidR="00696B06" w:rsidRPr="00C7385C" w:rsidRDefault="00696B06">
      <w:pPr>
        <w:tabs>
          <w:tab w:val="left" w:pos="374"/>
        </w:tabs>
        <w:spacing w:line="249" w:lineRule="auto"/>
        <w:ind w:right="119"/>
        <w:pPrChange w:id="44" w:author="Perdikoylis, Catherine" w:date="2023-03-24T16:15:00Z">
          <w:pPr>
            <w:pStyle w:val="ListParagraph"/>
            <w:numPr>
              <w:ilvl w:val="1"/>
              <w:numId w:val="7"/>
            </w:numPr>
            <w:tabs>
              <w:tab w:val="left" w:pos="374"/>
            </w:tabs>
            <w:spacing w:line="249" w:lineRule="auto"/>
            <w:ind w:left="107" w:right="119" w:firstLine="0"/>
          </w:pPr>
        </w:pPrChange>
      </w:pPr>
      <w:del w:id="45" w:author="Perdikoylis, Catherine" w:date="2023-03-24T16:12:00Z">
        <w:r w:rsidRPr="00C7385C" w:rsidDel="005C2848">
          <w:rPr>
            <w:i/>
            <w:w w:val="110"/>
          </w:rPr>
          <w:delText>:</w:delText>
        </w:r>
        <w:r w:rsidRPr="00C7385C" w:rsidDel="005C2848">
          <w:rPr>
            <w:i/>
            <w:spacing w:val="20"/>
            <w:w w:val="110"/>
          </w:rPr>
          <w:delText xml:space="preserve"> </w:delText>
        </w:r>
      </w:del>
      <w:r w:rsidRPr="00C7385C">
        <w:rPr>
          <w:i/>
          <w:w w:val="110"/>
          <w:u w:val="single"/>
        </w:rPr>
        <w:t>Influence/Application</w:t>
      </w:r>
      <w:r w:rsidRPr="00C7385C">
        <w:rPr>
          <w:i/>
          <w:spacing w:val="-8"/>
          <w:w w:val="110"/>
        </w:rPr>
        <w:t xml:space="preserve"> </w:t>
      </w:r>
      <w:r w:rsidRPr="00C7385C">
        <w:rPr>
          <w:w w:val="110"/>
        </w:rPr>
        <w:t>This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work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identified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a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new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family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of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energy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coupled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CAs,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only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the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second such family known.</w:t>
      </w:r>
      <w:r w:rsidRPr="00C7385C">
        <w:rPr>
          <w:spacing w:val="20"/>
          <w:w w:val="110"/>
        </w:rPr>
        <w:t xml:space="preserve"> </w:t>
      </w:r>
      <w:r w:rsidRPr="00C7385C">
        <w:rPr>
          <w:w w:val="110"/>
        </w:rPr>
        <w:t xml:space="preserve">This work enabled reconstitution of a functional </w:t>
      </w:r>
      <w:r w:rsidRPr="00C7385C">
        <w:rPr>
          <w:i/>
          <w:w w:val="110"/>
        </w:rPr>
        <w:t>α</w:t>
      </w:r>
      <w:r w:rsidRPr="00C7385C">
        <w:rPr>
          <w:w w:val="110"/>
        </w:rPr>
        <w:t xml:space="preserve">-CCM in </w:t>
      </w:r>
      <w:r w:rsidRPr="00C7385C">
        <w:rPr>
          <w:i/>
          <w:w w:val="110"/>
        </w:rPr>
        <w:t>E. coli</w:t>
      </w:r>
      <w:r w:rsidRPr="00C7385C">
        <w:rPr>
          <w:w w:val="110"/>
        </w:rPr>
        <w:t>.</w:t>
      </w:r>
      <w:r w:rsidRPr="00C7385C">
        <w:rPr>
          <w:spacing w:val="20"/>
          <w:w w:val="110"/>
        </w:rPr>
        <w:t xml:space="preserve"> </w:t>
      </w:r>
      <w:r w:rsidRPr="00C7385C">
        <w:rPr>
          <w:w w:val="110"/>
        </w:rPr>
        <w:t>A homolog found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in</w:t>
      </w:r>
      <w:r w:rsidRPr="00C7385C">
        <w:rPr>
          <w:spacing w:val="-4"/>
          <w:w w:val="110"/>
        </w:rPr>
        <w:t xml:space="preserve"> </w:t>
      </w:r>
      <w:r w:rsidRPr="00C7385C">
        <w:rPr>
          <w:i/>
          <w:w w:val="110"/>
        </w:rPr>
        <w:t xml:space="preserve">S. aureus </w:t>
      </w:r>
      <w:r w:rsidRPr="00C7385C">
        <w:rPr>
          <w:w w:val="110"/>
        </w:rPr>
        <w:t>has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the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same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function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and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is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essential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for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growth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in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air.</w:t>
      </w:r>
      <w:r w:rsidRPr="00C7385C">
        <w:rPr>
          <w:spacing w:val="14"/>
          <w:w w:val="110"/>
        </w:rPr>
        <w:t xml:space="preserve"> </w:t>
      </w:r>
      <w:r w:rsidRPr="00C7385C">
        <w:rPr>
          <w:w w:val="110"/>
        </w:rPr>
        <w:t>Factoring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in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energy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coupled CAs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aided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interpretation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of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carbon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isotope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fractionation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in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rock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strata.</w:t>
      </w:r>
      <w:r w:rsidRPr="00C7385C">
        <w:rPr>
          <w:spacing w:val="16"/>
          <w:w w:val="110"/>
        </w:rPr>
        <w:t xml:space="preserve"> </w:t>
      </w:r>
      <w:r w:rsidRPr="00C7385C">
        <w:rPr>
          <w:w w:val="110"/>
        </w:rPr>
        <w:t>There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are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proposed</w:t>
      </w:r>
      <w:r w:rsidRPr="00C7385C">
        <w:rPr>
          <w:spacing w:val="-4"/>
          <w:w w:val="110"/>
        </w:rPr>
        <w:t xml:space="preserve"> </w:t>
      </w:r>
      <w:r w:rsidRPr="00C7385C">
        <w:rPr>
          <w:w w:val="110"/>
        </w:rPr>
        <w:t>applications of these pumps in engineering crop plants and autotrophic bio-fuel production hosts.</w:t>
      </w:r>
    </w:p>
    <w:p w14:paraId="26A87580" w14:textId="76B634C3" w:rsidR="00696B06" w:rsidRPr="00696B06" w:rsidRDefault="00696B06" w:rsidP="00696B06">
      <w:pPr>
        <w:spacing w:before="97" w:line="249" w:lineRule="auto"/>
        <w:ind w:left="307" w:hanging="200"/>
      </w:pPr>
      <w:r w:rsidRPr="00696B06">
        <w:rPr>
          <w:w w:val="110"/>
        </w:rPr>
        <w:lastRenderedPageBreak/>
        <w:t>John</w:t>
      </w:r>
      <w:r w:rsidRPr="00696B06">
        <w:rPr>
          <w:spacing w:val="-13"/>
          <w:w w:val="110"/>
        </w:rPr>
        <w:t xml:space="preserve"> </w:t>
      </w:r>
      <w:r w:rsidRPr="00696B06">
        <w:rPr>
          <w:w w:val="110"/>
        </w:rPr>
        <w:t>J</w:t>
      </w:r>
      <w:r w:rsidRPr="00696B06">
        <w:rPr>
          <w:spacing w:val="-12"/>
          <w:w w:val="110"/>
        </w:rPr>
        <w:t xml:space="preserve"> </w:t>
      </w:r>
      <w:r w:rsidRPr="00696B06">
        <w:rPr>
          <w:w w:val="110"/>
        </w:rPr>
        <w:t>Desmarais,</w:t>
      </w:r>
      <w:r w:rsidRPr="00696B06">
        <w:rPr>
          <w:spacing w:val="10"/>
          <w:w w:val="110"/>
        </w:rPr>
        <w:t xml:space="preserve"> </w:t>
      </w:r>
      <w:r w:rsidRPr="00696B06">
        <w:rPr>
          <w:w w:val="110"/>
        </w:rPr>
        <w:t>et</w:t>
      </w:r>
      <w:r w:rsidRPr="00696B06">
        <w:rPr>
          <w:spacing w:val="-13"/>
          <w:w w:val="110"/>
        </w:rPr>
        <w:t xml:space="preserve"> </w:t>
      </w:r>
      <w:r w:rsidRPr="00696B06">
        <w:rPr>
          <w:w w:val="110"/>
        </w:rPr>
        <w:t>al.</w:t>
      </w:r>
      <w:r w:rsidRPr="00696B06">
        <w:rPr>
          <w:spacing w:val="-11"/>
          <w:w w:val="110"/>
        </w:rPr>
        <w:t xml:space="preserve"> </w:t>
      </w:r>
      <w:r w:rsidRPr="00696B06">
        <w:rPr>
          <w:w w:val="110"/>
        </w:rPr>
        <w:t>(2018).</w:t>
      </w:r>
      <w:r w:rsidRPr="00696B06">
        <w:rPr>
          <w:spacing w:val="-9"/>
          <w:w w:val="110"/>
        </w:rPr>
        <w:t xml:space="preserve"> </w:t>
      </w:r>
      <w:r w:rsidRPr="00696B06">
        <w:rPr>
          <w:i/>
          <w:w w:val="110"/>
        </w:rPr>
        <w:t>The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essential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gene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set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for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bacterial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carbon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concentration</w:t>
      </w:r>
      <w:r w:rsidRPr="00696B06">
        <w:rPr>
          <w:w w:val="110"/>
        </w:rPr>
        <w:t>.</w:t>
      </w:r>
      <w:r w:rsidRPr="00696B06">
        <w:rPr>
          <w:spacing w:val="-9"/>
          <w:w w:val="110"/>
        </w:rPr>
        <w:t xml:space="preserve"> </w:t>
      </w:r>
      <w:r w:rsidRPr="00696B06">
        <w:rPr>
          <w:w w:val="110"/>
        </w:rPr>
        <w:t>Western Photosynthesis Conference. Biosphere 2, Oracle, Arizona.</w:t>
      </w:r>
    </w:p>
    <w:p w14:paraId="27B07842" w14:textId="61642E4F" w:rsidR="00696B06" w:rsidRPr="00696B06" w:rsidRDefault="00696B06" w:rsidP="00696B06">
      <w:pPr>
        <w:pStyle w:val="BodyText"/>
        <w:spacing w:line="249" w:lineRule="auto"/>
        <w:ind w:left="307" w:hanging="200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10"/>
          <w:sz w:val="22"/>
          <w:szCs w:val="22"/>
        </w:rPr>
        <w:t>John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J</w:t>
      </w:r>
      <w:r w:rsidRPr="00696B06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Desmarais,</w:t>
      </w:r>
      <w:r w:rsidRPr="00696B06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et</w:t>
      </w:r>
      <w:r w:rsidRPr="00696B06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al.</w:t>
      </w:r>
      <w:r w:rsidRPr="00696B06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(2019a).</w:t>
      </w:r>
      <w:r w:rsidRPr="00696B06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10"/>
          <w:sz w:val="22"/>
          <w:szCs w:val="22"/>
        </w:rPr>
        <w:t>DABs</w:t>
      </w:r>
      <w:r w:rsidRPr="00696B06">
        <w:rPr>
          <w:rFonts w:ascii="Arial" w:hAnsi="Arial" w:cs="Arial"/>
          <w:i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10"/>
          <w:sz w:val="22"/>
          <w:szCs w:val="22"/>
        </w:rPr>
        <w:t>Accumulate</w:t>
      </w:r>
      <w:r w:rsidRPr="00696B06">
        <w:rPr>
          <w:rFonts w:ascii="Arial" w:hAnsi="Arial" w:cs="Arial"/>
          <w:i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10"/>
          <w:sz w:val="22"/>
          <w:szCs w:val="22"/>
        </w:rPr>
        <w:t>Bicarbonate</w:t>
      </w:r>
      <w:r w:rsidRPr="00696B06">
        <w:rPr>
          <w:rFonts w:ascii="Arial" w:hAnsi="Arial" w:cs="Arial"/>
          <w:w w:val="110"/>
          <w:sz w:val="22"/>
          <w:szCs w:val="22"/>
        </w:rPr>
        <w:t>.</w:t>
      </w:r>
      <w:r w:rsidRPr="00696B06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Gordon</w:t>
      </w:r>
      <w:r w:rsidRPr="00696B06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Research</w:t>
      </w:r>
      <w:r w:rsidRPr="00696B06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Conference</w:t>
      </w:r>
      <w:r w:rsidRPr="00696B06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- Photosynthesis. Sunday River Resort, Maine.</w:t>
      </w:r>
    </w:p>
    <w:p w14:paraId="38023DC4" w14:textId="6DCEA5F1" w:rsidR="00696B06" w:rsidRPr="00696B06" w:rsidRDefault="00696B06" w:rsidP="00696B06">
      <w:pPr>
        <w:pStyle w:val="BodyText"/>
        <w:spacing w:line="249" w:lineRule="auto"/>
        <w:ind w:left="307" w:right="718" w:hanging="200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sz w:val="22"/>
          <w:szCs w:val="22"/>
        </w:rPr>
        <w:t>John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J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Desmarais,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et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al.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(Dec.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2019b).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“DABs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are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inorganic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carbon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pumps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found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throughout prokaryotic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phyla”.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sz w:val="22"/>
          <w:szCs w:val="22"/>
        </w:rPr>
        <w:t>en</w:t>
      </w:r>
      <w:proofErr w:type="spellEnd"/>
      <w:r w:rsidRPr="00696B06">
        <w:rPr>
          <w:rFonts w:ascii="Arial" w:hAnsi="Arial" w:cs="Arial"/>
          <w:sz w:val="22"/>
          <w:szCs w:val="22"/>
        </w:rPr>
        <w:t>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In: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sz w:val="22"/>
          <w:szCs w:val="22"/>
        </w:rPr>
        <w:t>Nat</w:t>
      </w:r>
      <w:r w:rsidRPr="00696B06">
        <w:rPr>
          <w:rFonts w:ascii="Arial" w:hAnsi="Arial" w:cs="Arial"/>
          <w:i/>
          <w:spacing w:val="40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i/>
          <w:sz w:val="22"/>
          <w:szCs w:val="22"/>
        </w:rPr>
        <w:t>Microbiol</w:t>
      </w:r>
      <w:proofErr w:type="spellEnd"/>
      <w:r w:rsidRPr="00696B06">
        <w:rPr>
          <w:rFonts w:ascii="Arial" w:hAnsi="Arial" w:cs="Arial"/>
          <w:i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4.12,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pp.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2204–2215.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sz w:val="22"/>
          <w:szCs w:val="22"/>
        </w:rPr>
        <w:t>issn</w:t>
      </w:r>
      <w:proofErr w:type="spellEnd"/>
      <w:r w:rsidRPr="00696B06">
        <w:rPr>
          <w:rFonts w:ascii="Arial" w:hAnsi="Arial" w:cs="Arial"/>
          <w:sz w:val="22"/>
          <w:szCs w:val="22"/>
        </w:rPr>
        <w:t>: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2058-5276.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sz w:val="22"/>
          <w:szCs w:val="22"/>
        </w:rPr>
        <w:t>doi</w:t>
      </w:r>
      <w:proofErr w:type="spellEnd"/>
      <w:r w:rsidRPr="00696B06">
        <w:rPr>
          <w:rFonts w:ascii="Arial" w:hAnsi="Arial" w:cs="Arial"/>
          <w:sz w:val="22"/>
          <w:szCs w:val="22"/>
        </w:rPr>
        <w:t xml:space="preserve">: </w:t>
      </w:r>
      <w:r w:rsidRPr="00696B06">
        <w:rPr>
          <w:rFonts w:ascii="Arial" w:hAnsi="Arial" w:cs="Arial"/>
          <w:spacing w:val="-2"/>
          <w:w w:val="90"/>
          <w:sz w:val="22"/>
          <w:szCs w:val="22"/>
        </w:rPr>
        <w:t>10.1038/s41564-019-0520-8.</w:t>
      </w:r>
    </w:p>
    <w:p w14:paraId="49084E1C" w14:textId="0DF179E4" w:rsidR="00696B06" w:rsidRPr="00696B06" w:rsidRDefault="00696B06">
      <w:pPr>
        <w:pStyle w:val="Heading1"/>
        <w:spacing w:before="84"/>
        <w:rPr>
          <w:rFonts w:ascii="Arial" w:hAnsi="Arial" w:cs="Arial"/>
          <w:sz w:val="22"/>
          <w:szCs w:val="22"/>
        </w:rPr>
        <w:pPrChange w:id="46" w:author="Perdikoylis, Catherine" w:date="2023-03-24T16:30:00Z">
          <w:pPr>
            <w:pStyle w:val="Heading1"/>
            <w:spacing w:before="84"/>
            <w:ind w:left="107"/>
          </w:pPr>
        </w:pPrChange>
      </w:pPr>
      <w:del w:id="47" w:author="Perdikoylis, Catherine" w:date="2023-03-24T16:07:00Z">
        <w:r w:rsidRPr="00696B06" w:rsidDel="005C2848">
          <w:rPr>
            <w:rFonts w:ascii="Arial" w:hAnsi="Arial" w:cs="Arial"/>
            <w:w w:val="115"/>
            <w:sz w:val="22"/>
            <w:szCs w:val="22"/>
          </w:rPr>
          <w:delText>Contribution</w:delText>
        </w:r>
        <w:r w:rsidRPr="00696B06" w:rsidDel="005C2848">
          <w:rPr>
            <w:rFonts w:ascii="Arial" w:hAnsi="Arial" w:cs="Arial"/>
            <w:spacing w:val="15"/>
            <w:w w:val="115"/>
            <w:sz w:val="22"/>
            <w:szCs w:val="22"/>
          </w:rPr>
          <w:delText xml:space="preserve"> </w:delText>
        </w:r>
      </w:del>
      <w:r w:rsidRPr="00696B06">
        <w:rPr>
          <w:rFonts w:ascii="Arial" w:hAnsi="Arial" w:cs="Arial"/>
          <w:w w:val="115"/>
          <w:sz w:val="22"/>
          <w:szCs w:val="22"/>
        </w:rPr>
        <w:t>2:</w:t>
      </w:r>
      <w:r w:rsidRPr="00696B06">
        <w:rPr>
          <w:rFonts w:ascii="Arial" w:hAnsi="Arial" w:cs="Arial"/>
          <w:spacing w:val="40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Potential</w:t>
      </w:r>
      <w:r w:rsidRPr="00696B06">
        <w:rPr>
          <w:rFonts w:ascii="Arial" w:hAnsi="Arial" w:cs="Arial"/>
          <w:spacing w:val="16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evolutionary</w:t>
      </w:r>
      <w:r w:rsidRPr="00696B06">
        <w:rPr>
          <w:rFonts w:ascii="Arial" w:hAnsi="Arial" w:cs="Arial"/>
          <w:spacing w:val="1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paths</w:t>
      </w:r>
      <w:r w:rsidRPr="00696B06">
        <w:rPr>
          <w:rFonts w:ascii="Arial" w:hAnsi="Arial" w:cs="Arial"/>
          <w:spacing w:val="1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of</w:t>
      </w:r>
      <w:r w:rsidRPr="00696B06">
        <w:rPr>
          <w:rFonts w:ascii="Arial" w:hAnsi="Arial" w:cs="Arial"/>
          <w:spacing w:val="1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carbon</w:t>
      </w:r>
      <w:r w:rsidRPr="00696B06">
        <w:rPr>
          <w:rFonts w:ascii="Arial" w:hAnsi="Arial" w:cs="Arial"/>
          <w:spacing w:val="1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dioxide</w:t>
      </w:r>
      <w:r w:rsidRPr="00696B06">
        <w:rPr>
          <w:rFonts w:ascii="Arial" w:hAnsi="Arial" w:cs="Arial"/>
          <w:spacing w:val="1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concentrating</w:t>
      </w:r>
      <w:r w:rsidRPr="00696B06">
        <w:rPr>
          <w:rFonts w:ascii="Arial" w:hAnsi="Arial" w:cs="Arial"/>
          <w:spacing w:val="16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5"/>
          <w:sz w:val="22"/>
          <w:szCs w:val="22"/>
        </w:rPr>
        <w:t>mechanisms:</w:t>
      </w:r>
    </w:p>
    <w:p w14:paraId="5EA97411" w14:textId="3FF253CB" w:rsidR="00696B06" w:rsidRPr="00C7385C" w:rsidRDefault="00696B06">
      <w:pPr>
        <w:tabs>
          <w:tab w:val="left" w:pos="374"/>
        </w:tabs>
        <w:spacing w:before="8" w:line="249" w:lineRule="auto"/>
        <w:ind w:right="179"/>
        <w:pPrChange w:id="48" w:author="Perdikoylis, Catherine" w:date="2023-03-24T16:30:00Z">
          <w:pPr>
            <w:pStyle w:val="ListParagraph"/>
            <w:numPr>
              <w:ilvl w:val="1"/>
              <w:numId w:val="6"/>
            </w:numPr>
            <w:tabs>
              <w:tab w:val="left" w:pos="374"/>
            </w:tabs>
            <w:spacing w:before="8" w:line="249" w:lineRule="auto"/>
            <w:ind w:left="108" w:right="179" w:firstLine="0"/>
          </w:pPr>
        </w:pPrChange>
      </w:pPr>
      <w:del w:id="49" w:author="Perdikoylis, Catherine" w:date="2023-03-24T16:30:00Z">
        <w:r w:rsidRPr="00641A7F" w:rsidDel="00641A7F">
          <w:rPr>
            <w:i/>
            <w:w w:val="105"/>
          </w:rPr>
          <w:delText>:</w:delText>
        </w:r>
        <w:r w:rsidRPr="00641A7F" w:rsidDel="00641A7F">
          <w:rPr>
            <w:i/>
            <w:spacing w:val="40"/>
            <w:w w:val="105"/>
          </w:rPr>
          <w:delText xml:space="preserve"> </w:delText>
        </w:r>
      </w:del>
      <w:r w:rsidRPr="00641A7F">
        <w:rPr>
          <w:i/>
          <w:w w:val="105"/>
          <w:u w:val="single"/>
        </w:rPr>
        <w:t>Historical background</w:t>
      </w:r>
      <w:r w:rsidRPr="00696F48">
        <w:rPr>
          <w:i/>
          <w:w w:val="105"/>
        </w:rPr>
        <w:t xml:space="preserve"> </w:t>
      </w:r>
      <w:proofErr w:type="gramStart"/>
      <w:r w:rsidRPr="00696F48">
        <w:rPr>
          <w:w w:val="105"/>
        </w:rPr>
        <w:t>The</w:t>
      </w:r>
      <w:proofErr w:type="gramEnd"/>
      <w:r w:rsidRPr="00696F48">
        <w:rPr>
          <w:w w:val="105"/>
        </w:rPr>
        <w:t xml:space="preserve"> </w:t>
      </w:r>
      <w:r w:rsidRPr="00696F48">
        <w:rPr>
          <w:i/>
          <w:w w:val="105"/>
        </w:rPr>
        <w:t>α</w:t>
      </w:r>
      <w:r w:rsidRPr="00C7385C">
        <w:rPr>
          <w:w w:val="105"/>
        </w:rPr>
        <w:t>-carboxysome based CO</w:t>
      </w:r>
      <w:r w:rsidRPr="00C7385C">
        <w:rPr>
          <w:w w:val="105"/>
          <w:vertAlign w:val="subscript"/>
        </w:rPr>
        <w:t>2</w:t>
      </w:r>
      <w:r w:rsidRPr="00C7385C">
        <w:rPr>
          <w:w w:val="105"/>
        </w:rPr>
        <w:t xml:space="preserve"> concentrating mechanism (</w:t>
      </w:r>
      <w:r w:rsidRPr="00C7385C">
        <w:rPr>
          <w:i/>
          <w:w w:val="105"/>
        </w:rPr>
        <w:t>α</w:t>
      </w:r>
      <w:r w:rsidRPr="00C7385C">
        <w:rPr>
          <w:w w:val="105"/>
        </w:rPr>
        <w:t>-CCM) required several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major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evolutionary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steps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to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evolve.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However,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none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of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the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potential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intermediates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are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expected to</w:t>
      </w:r>
      <w:r w:rsidRPr="00C7385C">
        <w:rPr>
          <w:spacing w:val="19"/>
          <w:w w:val="105"/>
        </w:rPr>
        <w:t xml:space="preserve"> </w:t>
      </w:r>
      <w:r w:rsidRPr="00C7385C">
        <w:rPr>
          <w:w w:val="105"/>
        </w:rPr>
        <w:t>provide</w:t>
      </w:r>
      <w:r w:rsidRPr="00C7385C">
        <w:rPr>
          <w:spacing w:val="19"/>
          <w:w w:val="105"/>
        </w:rPr>
        <w:t xml:space="preserve"> </w:t>
      </w:r>
      <w:r w:rsidRPr="00C7385C">
        <w:rPr>
          <w:w w:val="105"/>
        </w:rPr>
        <w:t>a</w:t>
      </w:r>
      <w:r w:rsidRPr="00C7385C">
        <w:rPr>
          <w:spacing w:val="19"/>
          <w:w w:val="105"/>
        </w:rPr>
        <w:t xml:space="preserve"> </w:t>
      </w:r>
      <w:r w:rsidRPr="00C7385C">
        <w:rPr>
          <w:w w:val="105"/>
        </w:rPr>
        <w:t>fitness</w:t>
      </w:r>
      <w:r w:rsidRPr="00C7385C">
        <w:rPr>
          <w:spacing w:val="19"/>
          <w:w w:val="105"/>
        </w:rPr>
        <w:t xml:space="preserve"> </w:t>
      </w:r>
      <w:r w:rsidRPr="00C7385C">
        <w:rPr>
          <w:w w:val="105"/>
        </w:rPr>
        <w:t>benefit</w:t>
      </w:r>
      <w:r w:rsidRPr="00C7385C">
        <w:rPr>
          <w:spacing w:val="19"/>
          <w:w w:val="105"/>
        </w:rPr>
        <w:t xml:space="preserve"> </w:t>
      </w:r>
      <w:r w:rsidRPr="00C7385C">
        <w:rPr>
          <w:w w:val="105"/>
        </w:rPr>
        <w:t>in</w:t>
      </w:r>
      <w:r w:rsidRPr="00C7385C">
        <w:rPr>
          <w:spacing w:val="19"/>
          <w:w w:val="105"/>
        </w:rPr>
        <w:t xml:space="preserve"> </w:t>
      </w:r>
      <w:r w:rsidRPr="00C7385C">
        <w:rPr>
          <w:w w:val="105"/>
        </w:rPr>
        <w:t>modern</w:t>
      </w:r>
      <w:r w:rsidRPr="00C7385C">
        <w:rPr>
          <w:spacing w:val="19"/>
          <w:w w:val="105"/>
        </w:rPr>
        <w:t xml:space="preserve"> </w:t>
      </w:r>
      <w:r w:rsidRPr="00C7385C">
        <w:rPr>
          <w:w w:val="105"/>
        </w:rPr>
        <w:t>conditions</w:t>
      </w:r>
      <w:r w:rsidRPr="00C7385C">
        <w:rPr>
          <w:spacing w:val="19"/>
          <w:w w:val="105"/>
        </w:rPr>
        <w:t xml:space="preserve"> </w:t>
      </w:r>
      <w:r w:rsidRPr="00C7385C">
        <w:rPr>
          <w:w w:val="105"/>
        </w:rPr>
        <w:t>so</w:t>
      </w:r>
      <w:r w:rsidRPr="00C7385C">
        <w:rPr>
          <w:spacing w:val="19"/>
          <w:w w:val="105"/>
        </w:rPr>
        <w:t xml:space="preserve"> </w:t>
      </w:r>
      <w:r w:rsidRPr="00C7385C">
        <w:rPr>
          <w:w w:val="105"/>
        </w:rPr>
        <w:t>it</w:t>
      </w:r>
      <w:r w:rsidRPr="00C7385C">
        <w:rPr>
          <w:spacing w:val="19"/>
          <w:w w:val="105"/>
        </w:rPr>
        <w:t xml:space="preserve"> </w:t>
      </w:r>
      <w:r w:rsidRPr="00C7385C">
        <w:rPr>
          <w:w w:val="105"/>
        </w:rPr>
        <w:t>is</w:t>
      </w:r>
      <w:r w:rsidRPr="00C7385C">
        <w:rPr>
          <w:spacing w:val="19"/>
          <w:w w:val="105"/>
        </w:rPr>
        <w:t xml:space="preserve"> </w:t>
      </w:r>
      <w:r w:rsidRPr="00C7385C">
        <w:rPr>
          <w:w w:val="105"/>
        </w:rPr>
        <w:t>not</w:t>
      </w:r>
      <w:r w:rsidRPr="00C7385C">
        <w:rPr>
          <w:spacing w:val="19"/>
          <w:w w:val="105"/>
        </w:rPr>
        <w:t xml:space="preserve"> </w:t>
      </w:r>
      <w:r w:rsidRPr="00C7385C">
        <w:rPr>
          <w:w w:val="105"/>
        </w:rPr>
        <w:t>clear</w:t>
      </w:r>
      <w:r w:rsidRPr="00C7385C">
        <w:rPr>
          <w:spacing w:val="19"/>
          <w:w w:val="105"/>
        </w:rPr>
        <w:t xml:space="preserve"> </w:t>
      </w:r>
      <w:r w:rsidRPr="00C7385C">
        <w:rPr>
          <w:w w:val="105"/>
        </w:rPr>
        <w:t>how</w:t>
      </w:r>
      <w:r w:rsidRPr="00C7385C">
        <w:rPr>
          <w:spacing w:val="19"/>
          <w:w w:val="105"/>
        </w:rPr>
        <w:t xml:space="preserve"> </w:t>
      </w:r>
      <w:r w:rsidRPr="00C7385C">
        <w:rPr>
          <w:w w:val="105"/>
        </w:rPr>
        <w:t>it</w:t>
      </w:r>
      <w:r w:rsidRPr="00C7385C">
        <w:rPr>
          <w:spacing w:val="19"/>
          <w:w w:val="105"/>
        </w:rPr>
        <w:t xml:space="preserve"> </w:t>
      </w:r>
      <w:r w:rsidRPr="00C7385C">
        <w:rPr>
          <w:w w:val="105"/>
        </w:rPr>
        <w:t>evolved.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The</w:t>
      </w:r>
      <w:r w:rsidRPr="00C7385C">
        <w:rPr>
          <w:spacing w:val="19"/>
          <w:w w:val="105"/>
        </w:rPr>
        <w:t xml:space="preserve"> </w:t>
      </w:r>
      <w:r w:rsidRPr="00C7385C">
        <w:rPr>
          <w:w w:val="105"/>
        </w:rPr>
        <w:t>atmosphere</w:t>
      </w:r>
      <w:r w:rsidRPr="00C7385C">
        <w:rPr>
          <w:spacing w:val="19"/>
          <w:w w:val="105"/>
        </w:rPr>
        <w:t xml:space="preserve"> </w:t>
      </w:r>
      <w:r w:rsidRPr="00C7385C">
        <w:rPr>
          <w:w w:val="105"/>
        </w:rPr>
        <w:t xml:space="preserve">was very different when the </w:t>
      </w:r>
      <w:r w:rsidRPr="00C7385C">
        <w:rPr>
          <w:i/>
          <w:w w:val="105"/>
        </w:rPr>
        <w:t>α</w:t>
      </w:r>
      <w:r w:rsidRPr="00C7385C">
        <w:rPr>
          <w:w w:val="105"/>
        </w:rPr>
        <w:t>-CCM evolved, with much higher levels of CO</w:t>
      </w:r>
      <w:r w:rsidRPr="00C7385C">
        <w:rPr>
          <w:w w:val="105"/>
          <w:vertAlign w:val="subscript"/>
        </w:rPr>
        <w:t>2</w:t>
      </w:r>
      <w:r w:rsidRPr="00C7385C">
        <w:rPr>
          <w:w w:val="105"/>
        </w:rPr>
        <w:t xml:space="preserve"> and much lower levels of O</w:t>
      </w:r>
      <w:r w:rsidRPr="00C7385C">
        <w:rPr>
          <w:w w:val="105"/>
          <w:vertAlign w:val="subscript"/>
        </w:rPr>
        <w:t>2</w:t>
      </w:r>
      <w:r w:rsidRPr="00C7385C">
        <w:rPr>
          <w:w w:val="105"/>
        </w:rPr>
        <w:t>. This</w:t>
      </w:r>
      <w:r w:rsidRPr="00C7385C">
        <w:rPr>
          <w:spacing w:val="35"/>
          <w:w w:val="105"/>
        </w:rPr>
        <w:t xml:space="preserve"> </w:t>
      </w:r>
      <w:proofErr w:type="gramStart"/>
      <w:r w:rsidRPr="00C7385C">
        <w:rPr>
          <w:w w:val="105"/>
        </w:rPr>
        <w:t>lead</w:t>
      </w:r>
      <w:proofErr w:type="gramEnd"/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us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to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hypothesize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that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evolutionary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intermediates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of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the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CCM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may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have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provided</w:t>
      </w:r>
      <w:r w:rsidRPr="00C7385C">
        <w:rPr>
          <w:spacing w:val="35"/>
          <w:w w:val="105"/>
        </w:rPr>
        <w:t xml:space="preserve"> </w:t>
      </w:r>
      <w:r w:rsidRPr="00C7385C">
        <w:rPr>
          <w:w w:val="105"/>
        </w:rPr>
        <w:t>fitness benefits at intermediate atmospheric compositions.</w:t>
      </w:r>
    </w:p>
    <w:p w14:paraId="25D69F99" w14:textId="548F4D1E" w:rsidR="00696B06" w:rsidRPr="00C7385C" w:rsidRDefault="00696F48">
      <w:pPr>
        <w:tabs>
          <w:tab w:val="left" w:pos="374"/>
        </w:tabs>
        <w:spacing w:line="229" w:lineRule="exact"/>
        <w:pPrChange w:id="50" w:author="Perdikoylis, Catherine" w:date="2023-03-24T16:30:00Z">
          <w:pPr>
            <w:pStyle w:val="ListParagraph"/>
            <w:numPr>
              <w:ilvl w:val="1"/>
              <w:numId w:val="6"/>
            </w:numPr>
            <w:tabs>
              <w:tab w:val="left" w:pos="374"/>
            </w:tabs>
            <w:spacing w:line="229" w:lineRule="exact"/>
            <w:ind w:left="373" w:right="0" w:hanging="266"/>
          </w:pPr>
        </w:pPrChange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B5474E9" wp14:editId="1417150D">
                <wp:simplePos x="0" y="0"/>
                <wp:positionH relativeFrom="page">
                  <wp:posOffset>5640705</wp:posOffset>
                </wp:positionH>
                <wp:positionV relativeFrom="paragraph">
                  <wp:posOffset>85090</wp:posOffset>
                </wp:positionV>
                <wp:extent cx="50800" cy="88900"/>
                <wp:effectExtent l="1905" t="0" r="4445" b="0"/>
                <wp:wrapNone/>
                <wp:docPr id="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4F548" w14:textId="77777777" w:rsidR="00641A7F" w:rsidRDefault="00641A7F" w:rsidP="00696B06">
                            <w:pPr>
                              <w:spacing w:line="13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1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474E9" id="docshape5" o:spid="_x0000_s1029" type="#_x0000_t202" style="position:absolute;margin-left:444.15pt;margin-top:6.7pt;width:4pt;height: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" filled="f" stroked="f">
                <v:textbox inset="0,0,0,0">
                  <w:txbxContent>
                    <w:p w14:paraId="45C4F548" w14:textId="77777777" w:rsidR="00641A7F" w:rsidRDefault="00641A7F" w:rsidP="00696B06">
                      <w:pPr>
                        <w:spacing w:line="134" w:lineRule="exact"/>
                        <w:rPr>
                          <w:sz w:val="14"/>
                        </w:rPr>
                      </w:pPr>
                      <w:r>
                        <w:rPr>
                          <w:w w:val="101"/>
                          <w:sz w:val="1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del w:id="51" w:author="Perdikoylis, Catherine" w:date="2023-03-24T16:30:00Z">
        <w:r w:rsidR="00696B06" w:rsidRPr="00641A7F" w:rsidDel="00641A7F">
          <w:rPr>
            <w:i/>
            <w:w w:val="105"/>
          </w:rPr>
          <w:delText>:</w:delText>
        </w:r>
        <w:r w:rsidR="00696B06" w:rsidRPr="00641A7F" w:rsidDel="00641A7F">
          <w:rPr>
            <w:i/>
            <w:spacing w:val="45"/>
            <w:w w:val="105"/>
          </w:rPr>
          <w:delText xml:space="preserve"> </w:delText>
        </w:r>
      </w:del>
      <w:r w:rsidR="00696B06" w:rsidRPr="00641A7F">
        <w:rPr>
          <w:i/>
          <w:w w:val="105"/>
          <w:u w:val="single"/>
        </w:rPr>
        <w:t>Central</w:t>
      </w:r>
      <w:r w:rsidR="00696B06" w:rsidRPr="00696F48">
        <w:rPr>
          <w:i/>
          <w:spacing w:val="25"/>
          <w:w w:val="105"/>
          <w:u w:val="single"/>
        </w:rPr>
        <w:t xml:space="preserve"> </w:t>
      </w:r>
      <w:r w:rsidR="00696B06" w:rsidRPr="00696F48">
        <w:rPr>
          <w:i/>
          <w:w w:val="105"/>
          <w:u w:val="single"/>
        </w:rPr>
        <w:t>finding</w:t>
      </w:r>
      <w:r w:rsidR="00696B06" w:rsidRPr="00696F48">
        <w:rPr>
          <w:i/>
          <w:spacing w:val="8"/>
          <w:w w:val="105"/>
        </w:rPr>
        <w:t xml:space="preserve"> </w:t>
      </w:r>
      <w:r w:rsidR="00696B06" w:rsidRPr="00C7385C">
        <w:rPr>
          <w:w w:val="105"/>
        </w:rPr>
        <w:t>Evolving</w:t>
      </w:r>
      <w:r w:rsidR="00696B06" w:rsidRPr="00C7385C">
        <w:rPr>
          <w:spacing w:val="19"/>
          <w:w w:val="105"/>
        </w:rPr>
        <w:t xml:space="preserve"> </w:t>
      </w:r>
      <w:r w:rsidR="00696B06" w:rsidRPr="00C7385C">
        <w:rPr>
          <w:w w:val="105"/>
        </w:rPr>
        <w:t>an</w:t>
      </w:r>
      <w:r w:rsidR="00696B06" w:rsidRPr="00C7385C">
        <w:rPr>
          <w:spacing w:val="20"/>
          <w:w w:val="105"/>
        </w:rPr>
        <w:t xml:space="preserve"> </w:t>
      </w:r>
      <w:r w:rsidR="00696B06" w:rsidRPr="00C7385C">
        <w:rPr>
          <w:i/>
          <w:w w:val="105"/>
        </w:rPr>
        <w:t>α</w:t>
      </w:r>
      <w:r w:rsidR="00696B06" w:rsidRPr="00C7385C">
        <w:rPr>
          <w:w w:val="105"/>
        </w:rPr>
        <w:t>-CCM</w:t>
      </w:r>
      <w:r w:rsidR="00696B06" w:rsidRPr="00C7385C">
        <w:rPr>
          <w:spacing w:val="19"/>
          <w:w w:val="105"/>
        </w:rPr>
        <w:t xml:space="preserve"> </w:t>
      </w:r>
      <w:r w:rsidR="00696B06" w:rsidRPr="00C7385C">
        <w:rPr>
          <w:w w:val="105"/>
        </w:rPr>
        <w:t>required</w:t>
      </w:r>
      <w:r w:rsidR="00696B06" w:rsidRPr="00C7385C">
        <w:rPr>
          <w:spacing w:val="18"/>
          <w:w w:val="105"/>
        </w:rPr>
        <w:t xml:space="preserve"> </w:t>
      </w:r>
      <w:r w:rsidR="00696B06" w:rsidRPr="00C7385C">
        <w:rPr>
          <w:w w:val="105"/>
        </w:rPr>
        <w:t>acquiring</w:t>
      </w:r>
      <w:r w:rsidR="00696B06" w:rsidRPr="00C7385C">
        <w:rPr>
          <w:spacing w:val="19"/>
          <w:w w:val="105"/>
        </w:rPr>
        <w:t xml:space="preserve"> </w:t>
      </w:r>
      <w:r w:rsidR="00696B06" w:rsidRPr="00C7385C">
        <w:rPr>
          <w:w w:val="105"/>
        </w:rPr>
        <w:t>a</w:t>
      </w:r>
      <w:r w:rsidR="00696B06" w:rsidRPr="00C7385C">
        <w:rPr>
          <w:spacing w:val="19"/>
          <w:w w:val="105"/>
        </w:rPr>
        <w:t xml:space="preserve"> </w:t>
      </w:r>
      <w:r w:rsidR="00696B06" w:rsidRPr="00C7385C">
        <w:rPr>
          <w:w w:val="105"/>
        </w:rPr>
        <w:t>CA,</w:t>
      </w:r>
      <w:r w:rsidR="00696B06" w:rsidRPr="00C7385C">
        <w:rPr>
          <w:spacing w:val="19"/>
          <w:w w:val="105"/>
        </w:rPr>
        <w:t xml:space="preserve"> </w:t>
      </w:r>
      <w:r w:rsidR="00696B06" w:rsidRPr="00C7385C">
        <w:rPr>
          <w:w w:val="105"/>
        </w:rPr>
        <w:t>gaining</w:t>
      </w:r>
      <w:r w:rsidR="00696B06" w:rsidRPr="00C7385C">
        <w:rPr>
          <w:spacing w:val="19"/>
          <w:w w:val="105"/>
        </w:rPr>
        <w:t xml:space="preserve"> </w:t>
      </w:r>
      <w:proofErr w:type="gramStart"/>
      <w:r w:rsidR="00696B06" w:rsidRPr="00C7385C">
        <w:rPr>
          <w:w w:val="105"/>
        </w:rPr>
        <w:t>a</w:t>
      </w:r>
      <w:proofErr w:type="gramEnd"/>
      <w:r w:rsidR="00696B06" w:rsidRPr="00C7385C">
        <w:rPr>
          <w:spacing w:val="19"/>
          <w:w w:val="105"/>
        </w:rPr>
        <w:t xml:space="preserve"> </w:t>
      </w:r>
      <w:r w:rsidR="00696B06" w:rsidRPr="00C7385C">
        <w:rPr>
          <w:w w:val="105"/>
        </w:rPr>
        <w:t>HCO</w:t>
      </w:r>
      <w:r w:rsidR="00696B06" w:rsidRPr="00C7385C">
        <w:rPr>
          <w:i/>
          <w:w w:val="105"/>
          <w:vertAlign w:val="superscript"/>
        </w:rPr>
        <w:t>−</w:t>
      </w:r>
      <w:r w:rsidR="00696B06" w:rsidRPr="00C7385C">
        <w:rPr>
          <w:i/>
          <w:spacing w:val="23"/>
          <w:w w:val="105"/>
        </w:rPr>
        <w:t xml:space="preserve"> </w:t>
      </w:r>
      <w:r w:rsidR="00696B06" w:rsidRPr="00C7385C">
        <w:rPr>
          <w:w w:val="105"/>
        </w:rPr>
        <w:t>pump,</w:t>
      </w:r>
      <w:r w:rsidR="00696B06" w:rsidRPr="00C7385C">
        <w:rPr>
          <w:spacing w:val="19"/>
          <w:w w:val="105"/>
        </w:rPr>
        <w:t xml:space="preserve"> </w:t>
      </w:r>
      <w:r w:rsidR="00696B06" w:rsidRPr="00C7385C">
        <w:rPr>
          <w:spacing w:val="-5"/>
          <w:w w:val="105"/>
        </w:rPr>
        <w:t>and</w:t>
      </w:r>
    </w:p>
    <w:p w14:paraId="35B567E1" w14:textId="599AD5E6" w:rsidR="00696B06" w:rsidRPr="00696B06" w:rsidRDefault="00696F48">
      <w:pPr>
        <w:pStyle w:val="BodyText"/>
        <w:spacing w:before="8" w:line="249" w:lineRule="auto"/>
        <w:ind w:right="39"/>
        <w:rPr>
          <w:rFonts w:ascii="Arial" w:hAnsi="Arial" w:cs="Arial"/>
          <w:sz w:val="22"/>
          <w:szCs w:val="22"/>
        </w:rPr>
        <w:pPrChange w:id="52" w:author="Perdikoylis, Catherine" w:date="2023-03-24T16:30:00Z">
          <w:pPr>
            <w:pStyle w:val="BodyText"/>
            <w:spacing w:before="8" w:line="249" w:lineRule="auto"/>
            <w:ind w:left="90" w:right="39"/>
          </w:pPr>
        </w:pPrChange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5CF30F" wp14:editId="04F22C51">
                <wp:simplePos x="0" y="0"/>
                <wp:positionH relativeFrom="page">
                  <wp:posOffset>2472690</wp:posOffset>
                </wp:positionH>
                <wp:positionV relativeFrom="paragraph">
                  <wp:posOffset>850900</wp:posOffset>
                </wp:positionV>
                <wp:extent cx="50800" cy="88900"/>
                <wp:effectExtent l="0" t="0" r="635" b="1270"/>
                <wp:wrapNone/>
                <wp:docPr id="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3EE27" w14:textId="77777777" w:rsidR="00641A7F" w:rsidRDefault="00641A7F" w:rsidP="00696B06">
                            <w:pPr>
                              <w:spacing w:line="13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1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CF30F" id="docshape6" o:spid="_x0000_s1030" type="#_x0000_t202" style="position:absolute;margin-left:194.7pt;margin-top:67pt;width:4pt;height: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" filled="f" stroked="f">
                <v:textbox inset="0,0,0,0">
                  <w:txbxContent>
                    <w:p w14:paraId="6EF3EE27" w14:textId="77777777" w:rsidR="00641A7F" w:rsidRDefault="00641A7F" w:rsidP="00696B06">
                      <w:pPr>
                        <w:spacing w:line="134" w:lineRule="exact"/>
                        <w:rPr>
                          <w:sz w:val="14"/>
                        </w:rPr>
                      </w:pPr>
                      <w:r>
                        <w:rPr>
                          <w:w w:val="101"/>
                          <w:sz w:val="1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DAB9D0C" wp14:editId="7F21A0B4">
                <wp:simplePos x="0" y="0"/>
                <wp:positionH relativeFrom="page">
                  <wp:posOffset>4843780</wp:posOffset>
                </wp:positionH>
                <wp:positionV relativeFrom="paragraph">
                  <wp:posOffset>1002665</wp:posOffset>
                </wp:positionV>
                <wp:extent cx="50800" cy="88900"/>
                <wp:effectExtent l="0" t="4445" r="1270" b="1905"/>
                <wp:wrapNone/>
                <wp:docPr id="1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B70AE" w14:textId="77777777" w:rsidR="00641A7F" w:rsidRDefault="00641A7F" w:rsidP="00696B06">
                            <w:pPr>
                              <w:spacing w:line="13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1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B9D0C" id="docshape7" o:spid="_x0000_s1031" type="#_x0000_t202" style="position:absolute;margin-left:381.4pt;margin-top:78.95pt;width:4pt;height: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" filled="f" stroked="f">
                <v:textbox inset="0,0,0,0">
                  <w:txbxContent>
                    <w:p w14:paraId="022B70AE" w14:textId="77777777" w:rsidR="00641A7F" w:rsidRDefault="00641A7F" w:rsidP="00696B06">
                      <w:pPr>
                        <w:spacing w:line="134" w:lineRule="exact"/>
                        <w:rPr>
                          <w:sz w:val="14"/>
                        </w:rPr>
                      </w:pPr>
                      <w:r>
                        <w:rPr>
                          <w:w w:val="101"/>
                          <w:sz w:val="1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6B06" w:rsidRPr="00696B06">
        <w:rPr>
          <w:rFonts w:ascii="Arial" w:hAnsi="Arial" w:cs="Arial"/>
          <w:w w:val="110"/>
          <w:sz w:val="22"/>
          <w:szCs w:val="22"/>
        </w:rPr>
        <w:t>co-encapsulating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CA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and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rubisco.</w:t>
      </w:r>
      <w:r w:rsidR="00696B06" w:rsidRPr="00696B06">
        <w:rPr>
          <w:rFonts w:ascii="Arial" w:hAnsi="Arial" w:cs="Arial"/>
          <w:spacing w:val="3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Removing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any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of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these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stops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>α</w:t>
      </w:r>
      <w:r w:rsidR="00696B06" w:rsidRPr="00696B06">
        <w:rPr>
          <w:rFonts w:ascii="Arial" w:hAnsi="Arial" w:cs="Arial"/>
          <w:w w:val="110"/>
          <w:sz w:val="22"/>
          <w:szCs w:val="22"/>
        </w:rPr>
        <w:t>-CCM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function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in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normal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atmosphere. We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measured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the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effect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of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>α</w:t>
      </w:r>
      <w:r w:rsidR="00696B06" w:rsidRPr="00696B06">
        <w:rPr>
          <w:rFonts w:ascii="Arial" w:hAnsi="Arial" w:cs="Arial"/>
          <w:w w:val="110"/>
          <w:sz w:val="22"/>
          <w:szCs w:val="22"/>
        </w:rPr>
        <w:t>-CCM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gene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knockouts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in</w:t>
      </w:r>
      <w:r w:rsidR="00696B06"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 xml:space="preserve">H. neapolitanus </w:t>
      </w:r>
      <w:r w:rsidR="00696B06" w:rsidRPr="00696B06">
        <w:rPr>
          <w:rFonts w:ascii="Arial" w:hAnsi="Arial" w:cs="Arial"/>
          <w:w w:val="110"/>
          <w:sz w:val="22"/>
          <w:szCs w:val="22"/>
        </w:rPr>
        <w:t>across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different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 concentrations.</w:t>
      </w:r>
      <w:r w:rsidR="00696B06" w:rsidRPr="00696B06">
        <w:rPr>
          <w:rFonts w:ascii="Arial" w:hAnsi="Arial" w:cs="Arial"/>
          <w:spacing w:val="29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We also measured the 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 dependent phenotypes of potential evolutionary intermediates in reporter strains of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>E. coli</w:t>
      </w:r>
      <w:r w:rsidR="00696B06" w:rsidRPr="00696B06">
        <w:rPr>
          <w:rFonts w:ascii="Arial" w:hAnsi="Arial" w:cs="Arial"/>
          <w:i/>
          <w:spacing w:val="29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and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>C. necator</w:t>
      </w:r>
      <w:r w:rsidR="00696B06" w:rsidRPr="00696B06">
        <w:rPr>
          <w:rFonts w:ascii="Arial" w:hAnsi="Arial" w:cs="Arial"/>
          <w:i/>
          <w:spacing w:val="3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that we constructed.</w:t>
      </w:r>
      <w:r w:rsidR="00696B06" w:rsidRPr="00696B06">
        <w:rPr>
          <w:rFonts w:ascii="Arial" w:hAnsi="Arial" w:cs="Arial"/>
          <w:spacing w:val="3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We modeled carbon fluxes as a function of growth rate and 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 concentration.</w:t>
      </w:r>
      <w:r w:rsidR="00696B06" w:rsidRPr="00696B06">
        <w:rPr>
          <w:rFonts w:ascii="Arial" w:hAnsi="Arial" w:cs="Arial"/>
          <w:spacing w:val="36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This data suggested that as 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 concentrations fall, HCO</w:t>
      </w:r>
      <w:r w:rsidR="00696B06" w:rsidRPr="00696B06">
        <w:rPr>
          <w:rFonts w:ascii="Arial" w:hAnsi="Arial" w:cs="Arial"/>
          <w:i/>
          <w:w w:val="110"/>
          <w:sz w:val="22"/>
          <w:szCs w:val="22"/>
          <w:vertAlign w:val="superscript"/>
        </w:rPr>
        <w:t>−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becomes limiting before 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>.</w:t>
      </w:r>
      <w:r w:rsidR="00696B06" w:rsidRPr="00696B06">
        <w:rPr>
          <w:rFonts w:ascii="Arial" w:hAnsi="Arial" w:cs="Arial"/>
          <w:spacing w:val="35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This suggested that as 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 started to fall either a pump or CA can help.</w:t>
      </w:r>
      <w:r w:rsidR="00696B06" w:rsidRPr="00696B06">
        <w:rPr>
          <w:rFonts w:ascii="Arial" w:hAnsi="Arial" w:cs="Arial"/>
          <w:spacing w:val="28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As levels fall further 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 and HCO</w:t>
      </w:r>
      <w:r w:rsidR="00696B06" w:rsidRPr="00696B06">
        <w:rPr>
          <w:rFonts w:ascii="Arial" w:hAnsi="Arial" w:cs="Arial"/>
          <w:i/>
          <w:w w:val="110"/>
          <w:sz w:val="22"/>
          <w:szCs w:val="22"/>
          <w:vertAlign w:val="superscript"/>
        </w:rPr>
        <w:t>−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become co-limiting and having both a CA and a pump provides a benefit despite the potential for producing a futile cycle Eventually, only a full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>α</w:t>
      </w:r>
      <w:r w:rsidR="00696B06" w:rsidRPr="00696B06">
        <w:rPr>
          <w:rFonts w:ascii="Arial" w:hAnsi="Arial" w:cs="Arial"/>
          <w:w w:val="110"/>
          <w:sz w:val="22"/>
          <w:szCs w:val="22"/>
        </w:rPr>
        <w:t>-CCM will work.</w:t>
      </w:r>
      <w:r w:rsidR="00696B06" w:rsidRPr="00696B06">
        <w:rPr>
          <w:rFonts w:ascii="Arial" w:hAnsi="Arial" w:cs="Arial"/>
          <w:spacing w:val="26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This provides a potential path for the evolution of a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>α</w:t>
      </w:r>
      <w:r w:rsidR="00696B06" w:rsidRPr="00696B06">
        <w:rPr>
          <w:rFonts w:ascii="Arial" w:hAnsi="Arial" w:cs="Arial"/>
          <w:w w:val="110"/>
          <w:sz w:val="22"/>
          <w:szCs w:val="22"/>
        </w:rPr>
        <w:t>-CCM.</w:t>
      </w:r>
    </w:p>
    <w:p w14:paraId="0B5EFE87" w14:textId="5F587EC2" w:rsidR="00696B06" w:rsidRPr="00C7385C" w:rsidRDefault="00696B06">
      <w:pPr>
        <w:tabs>
          <w:tab w:val="left" w:pos="374"/>
        </w:tabs>
        <w:spacing w:line="249" w:lineRule="auto"/>
        <w:ind w:right="193"/>
        <w:pPrChange w:id="53" w:author="Perdikoylis, Catherine" w:date="2023-03-24T16:30:00Z">
          <w:pPr>
            <w:pStyle w:val="ListParagraph"/>
            <w:numPr>
              <w:ilvl w:val="1"/>
              <w:numId w:val="6"/>
            </w:numPr>
            <w:tabs>
              <w:tab w:val="left" w:pos="374"/>
            </w:tabs>
            <w:spacing w:line="249" w:lineRule="auto"/>
            <w:ind w:left="107" w:right="193" w:firstLine="0"/>
          </w:pPr>
        </w:pPrChange>
      </w:pPr>
      <w:del w:id="54" w:author="Perdikoylis, Catherine" w:date="2023-03-24T16:30:00Z">
        <w:r w:rsidRPr="00641A7F" w:rsidDel="00641A7F">
          <w:rPr>
            <w:i/>
            <w:spacing w:val="-2"/>
            <w:w w:val="110"/>
          </w:rPr>
          <w:delText>:</w:delText>
        </w:r>
        <w:r w:rsidRPr="00641A7F" w:rsidDel="00641A7F">
          <w:rPr>
            <w:i/>
            <w:spacing w:val="15"/>
            <w:w w:val="110"/>
          </w:rPr>
          <w:delText xml:space="preserve"> </w:delText>
        </w:r>
      </w:del>
      <w:r w:rsidRPr="00641A7F">
        <w:rPr>
          <w:i/>
          <w:spacing w:val="-2"/>
          <w:w w:val="110"/>
          <w:u w:val="single"/>
        </w:rPr>
        <w:t>My role</w:t>
      </w:r>
      <w:r w:rsidRPr="00696F48">
        <w:rPr>
          <w:i/>
          <w:spacing w:val="-12"/>
          <w:w w:val="110"/>
        </w:rPr>
        <w:t xml:space="preserve"> </w:t>
      </w:r>
      <w:r w:rsidRPr="00696F48">
        <w:rPr>
          <w:spacing w:val="-2"/>
          <w:w w:val="110"/>
        </w:rPr>
        <w:t>I</w:t>
      </w:r>
      <w:r w:rsidRPr="00696F48">
        <w:rPr>
          <w:spacing w:val="-4"/>
          <w:w w:val="110"/>
        </w:rPr>
        <w:t xml:space="preserve"> </w:t>
      </w:r>
      <w:r w:rsidRPr="00C7385C">
        <w:rPr>
          <w:spacing w:val="-2"/>
          <w:w w:val="110"/>
        </w:rPr>
        <w:t>performed</w:t>
      </w:r>
      <w:r w:rsidRPr="00C7385C">
        <w:rPr>
          <w:spacing w:val="-4"/>
          <w:w w:val="110"/>
        </w:rPr>
        <w:t xml:space="preserve"> </w:t>
      </w:r>
      <w:r w:rsidRPr="00C7385C">
        <w:rPr>
          <w:spacing w:val="-2"/>
          <w:w w:val="110"/>
        </w:rPr>
        <w:t>a</w:t>
      </w:r>
      <w:r w:rsidRPr="00C7385C">
        <w:rPr>
          <w:spacing w:val="-4"/>
          <w:w w:val="110"/>
        </w:rPr>
        <w:t xml:space="preserve"> </w:t>
      </w:r>
      <w:r w:rsidRPr="00C7385C">
        <w:rPr>
          <w:spacing w:val="-2"/>
          <w:w w:val="110"/>
        </w:rPr>
        <w:t>massively</w:t>
      </w:r>
      <w:r w:rsidRPr="00C7385C">
        <w:rPr>
          <w:spacing w:val="-4"/>
          <w:w w:val="110"/>
        </w:rPr>
        <w:t xml:space="preserve"> </w:t>
      </w:r>
      <w:r w:rsidRPr="00C7385C">
        <w:rPr>
          <w:spacing w:val="-2"/>
          <w:w w:val="110"/>
        </w:rPr>
        <w:t>parallel</w:t>
      </w:r>
      <w:r w:rsidRPr="00C7385C">
        <w:rPr>
          <w:spacing w:val="-4"/>
          <w:w w:val="110"/>
        </w:rPr>
        <w:t xml:space="preserve"> </w:t>
      </w:r>
      <w:r w:rsidRPr="00C7385C">
        <w:rPr>
          <w:spacing w:val="-2"/>
          <w:w w:val="110"/>
        </w:rPr>
        <w:t>growth</w:t>
      </w:r>
      <w:r w:rsidRPr="00C7385C">
        <w:rPr>
          <w:spacing w:val="-4"/>
          <w:w w:val="110"/>
        </w:rPr>
        <w:t xml:space="preserve"> </w:t>
      </w:r>
      <w:r w:rsidRPr="00C7385C">
        <w:rPr>
          <w:spacing w:val="-2"/>
          <w:w w:val="110"/>
        </w:rPr>
        <w:t>assay</w:t>
      </w:r>
      <w:r w:rsidRPr="00C7385C">
        <w:rPr>
          <w:spacing w:val="-4"/>
          <w:w w:val="110"/>
        </w:rPr>
        <w:t xml:space="preserve"> </w:t>
      </w:r>
      <w:r w:rsidRPr="00C7385C">
        <w:rPr>
          <w:spacing w:val="-2"/>
          <w:w w:val="110"/>
        </w:rPr>
        <w:t>of</w:t>
      </w:r>
      <w:r w:rsidRPr="00C7385C">
        <w:rPr>
          <w:spacing w:val="-4"/>
          <w:w w:val="110"/>
        </w:rPr>
        <w:t xml:space="preserve"> </w:t>
      </w:r>
      <w:r w:rsidRPr="00C7385C">
        <w:rPr>
          <w:spacing w:val="-2"/>
          <w:w w:val="110"/>
        </w:rPr>
        <w:t>gene</w:t>
      </w:r>
      <w:r w:rsidRPr="00C7385C">
        <w:rPr>
          <w:spacing w:val="-4"/>
          <w:w w:val="110"/>
        </w:rPr>
        <w:t xml:space="preserve"> </w:t>
      </w:r>
      <w:r w:rsidRPr="00C7385C">
        <w:rPr>
          <w:spacing w:val="-2"/>
          <w:w w:val="110"/>
        </w:rPr>
        <w:t>knockouts</w:t>
      </w:r>
      <w:r w:rsidRPr="00C7385C">
        <w:rPr>
          <w:spacing w:val="-4"/>
          <w:w w:val="110"/>
        </w:rPr>
        <w:t xml:space="preserve"> </w:t>
      </w:r>
      <w:r w:rsidRPr="00C7385C">
        <w:rPr>
          <w:spacing w:val="-2"/>
          <w:w w:val="110"/>
        </w:rPr>
        <w:t>in</w:t>
      </w:r>
      <w:r w:rsidRPr="00C7385C">
        <w:rPr>
          <w:spacing w:val="-4"/>
          <w:w w:val="110"/>
        </w:rPr>
        <w:t xml:space="preserve"> </w:t>
      </w:r>
      <w:r w:rsidRPr="00C7385C">
        <w:rPr>
          <w:i/>
          <w:spacing w:val="-2"/>
          <w:w w:val="110"/>
        </w:rPr>
        <w:t>H. neapolitanus</w:t>
      </w:r>
      <w:r w:rsidRPr="00C7385C">
        <w:rPr>
          <w:i/>
          <w:spacing w:val="9"/>
          <w:w w:val="110"/>
        </w:rPr>
        <w:t xml:space="preserve"> </w:t>
      </w:r>
      <w:r w:rsidRPr="00C7385C">
        <w:rPr>
          <w:spacing w:val="-2"/>
          <w:w w:val="110"/>
        </w:rPr>
        <w:t xml:space="preserve">across </w:t>
      </w:r>
      <w:r w:rsidRPr="00C7385C">
        <w:rPr>
          <w:w w:val="110"/>
        </w:rPr>
        <w:t>intermediate CO</w:t>
      </w:r>
      <w:r w:rsidRPr="00C7385C">
        <w:rPr>
          <w:w w:val="110"/>
          <w:vertAlign w:val="subscript"/>
        </w:rPr>
        <w:t>2</w:t>
      </w:r>
      <w:r w:rsidRPr="00C7385C">
        <w:rPr>
          <w:w w:val="110"/>
        </w:rPr>
        <w:t xml:space="preserve"> concentrations to identify CCM genes needed at intermediate CO</w:t>
      </w:r>
      <w:r w:rsidRPr="00C7385C">
        <w:rPr>
          <w:w w:val="110"/>
          <w:vertAlign w:val="subscript"/>
        </w:rPr>
        <w:t>2</w:t>
      </w:r>
      <w:r w:rsidRPr="00C7385C">
        <w:rPr>
          <w:w w:val="110"/>
        </w:rPr>
        <w:t xml:space="preserve"> concentrations.</w:t>
      </w:r>
    </w:p>
    <w:p w14:paraId="56574813" w14:textId="1BC45C1B" w:rsidR="00696B06" w:rsidRPr="00C7385C" w:rsidRDefault="00696B06">
      <w:pPr>
        <w:tabs>
          <w:tab w:val="left" w:pos="374"/>
        </w:tabs>
        <w:spacing w:line="249" w:lineRule="auto"/>
        <w:ind w:right="443"/>
        <w:pPrChange w:id="55" w:author="Perdikoylis, Catherine" w:date="2023-03-24T16:30:00Z">
          <w:pPr>
            <w:pStyle w:val="ListParagraph"/>
            <w:numPr>
              <w:ilvl w:val="1"/>
              <w:numId w:val="6"/>
            </w:numPr>
            <w:tabs>
              <w:tab w:val="left" w:pos="374"/>
            </w:tabs>
            <w:spacing w:line="249" w:lineRule="auto"/>
            <w:ind w:left="108" w:right="443" w:firstLine="0"/>
          </w:pPr>
        </w:pPrChange>
      </w:pPr>
      <w:del w:id="56" w:author="Perdikoylis, Catherine" w:date="2023-03-24T16:30:00Z">
        <w:r w:rsidRPr="00C7385C" w:rsidDel="00641A7F">
          <w:rPr>
            <w:i/>
            <w:w w:val="110"/>
          </w:rPr>
          <w:delText>:</w:delText>
        </w:r>
        <w:r w:rsidRPr="00C7385C" w:rsidDel="00641A7F">
          <w:rPr>
            <w:i/>
            <w:spacing w:val="31"/>
            <w:w w:val="110"/>
          </w:rPr>
          <w:delText xml:space="preserve"> </w:delText>
        </w:r>
      </w:del>
      <w:r w:rsidRPr="00C7385C">
        <w:rPr>
          <w:i/>
          <w:w w:val="110"/>
          <w:u w:val="single"/>
        </w:rPr>
        <w:t>Influence/Application</w:t>
      </w:r>
      <w:r w:rsidRPr="00C7385C">
        <w:rPr>
          <w:i/>
          <w:spacing w:val="-2"/>
          <w:w w:val="110"/>
        </w:rPr>
        <w:t xml:space="preserve"> </w:t>
      </w:r>
      <w:r w:rsidRPr="00C7385C">
        <w:rPr>
          <w:w w:val="110"/>
        </w:rPr>
        <w:t xml:space="preserve">This work provides insight into the evolution of the </w:t>
      </w:r>
      <w:r w:rsidRPr="00C7385C">
        <w:rPr>
          <w:i/>
          <w:w w:val="110"/>
        </w:rPr>
        <w:t>α</w:t>
      </w:r>
      <w:r w:rsidRPr="00C7385C">
        <w:rPr>
          <w:w w:val="110"/>
        </w:rPr>
        <w:t xml:space="preserve">-CCM and into </w:t>
      </w:r>
      <w:r w:rsidRPr="00C7385C">
        <w:rPr>
          <w:spacing w:val="-2"/>
          <w:w w:val="110"/>
        </w:rPr>
        <w:t>possible life strategies of modern organisms living in high CO</w:t>
      </w:r>
      <w:r w:rsidRPr="00C7385C">
        <w:rPr>
          <w:spacing w:val="-2"/>
          <w:w w:val="110"/>
          <w:vertAlign w:val="subscript"/>
        </w:rPr>
        <w:t>2</w:t>
      </w:r>
      <w:r w:rsidRPr="00C7385C">
        <w:rPr>
          <w:spacing w:val="-2"/>
          <w:w w:val="110"/>
        </w:rPr>
        <w:t xml:space="preserve"> environments.</w:t>
      </w:r>
      <w:r w:rsidRPr="00C7385C">
        <w:rPr>
          <w:spacing w:val="15"/>
          <w:w w:val="110"/>
        </w:rPr>
        <w:t xml:space="preserve"> </w:t>
      </w:r>
      <w:r w:rsidRPr="00C7385C">
        <w:rPr>
          <w:spacing w:val="-2"/>
          <w:w w:val="110"/>
        </w:rPr>
        <w:t xml:space="preserve">These advances might </w:t>
      </w:r>
      <w:r w:rsidRPr="00C7385C">
        <w:rPr>
          <w:w w:val="110"/>
        </w:rPr>
        <w:t>also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be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useful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for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improving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the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growth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of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industrial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autotrophs.</w:t>
      </w:r>
      <w:r w:rsidRPr="00C7385C">
        <w:rPr>
          <w:spacing w:val="10"/>
          <w:w w:val="110"/>
        </w:rPr>
        <w:t xml:space="preserve"> </w:t>
      </w:r>
      <w:r w:rsidRPr="00C7385C">
        <w:rPr>
          <w:w w:val="110"/>
        </w:rPr>
        <w:t>Further,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showing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expression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of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 xml:space="preserve">the pumps in </w:t>
      </w:r>
      <w:r w:rsidRPr="00C7385C">
        <w:rPr>
          <w:i/>
          <w:w w:val="110"/>
        </w:rPr>
        <w:t>C. necator</w:t>
      </w:r>
      <w:r w:rsidRPr="00C7385C">
        <w:rPr>
          <w:i/>
          <w:spacing w:val="28"/>
          <w:w w:val="110"/>
        </w:rPr>
        <w:t xml:space="preserve"> </w:t>
      </w:r>
      <w:r w:rsidRPr="00C7385C">
        <w:rPr>
          <w:w w:val="110"/>
        </w:rPr>
        <w:t>offers the potential to improve bio-plastics production.</w:t>
      </w:r>
    </w:p>
    <w:p w14:paraId="6D74E23B" w14:textId="77777777" w:rsidR="00696B06" w:rsidRPr="00696B06" w:rsidRDefault="00696B06" w:rsidP="00696B06">
      <w:pPr>
        <w:pStyle w:val="BodyText"/>
        <w:spacing w:before="117" w:line="249" w:lineRule="auto"/>
        <w:ind w:left="307" w:right="509" w:hanging="200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05"/>
          <w:sz w:val="22"/>
          <w:szCs w:val="22"/>
        </w:rPr>
        <w:t>Avi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I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Flamholz,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.,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John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Desmarais,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4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et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al.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(2022).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“Trajectories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for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the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evolution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of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bacterial CO</w:t>
      </w:r>
      <w:r w:rsidRPr="00696B06">
        <w:rPr>
          <w:rFonts w:ascii="Arial" w:hAnsi="Arial" w:cs="Arial"/>
          <w:w w:val="105"/>
          <w:sz w:val="22"/>
          <w:szCs w:val="22"/>
          <w:vertAlign w:val="subscript"/>
        </w:rPr>
        <w:t>2</w:t>
      </w:r>
      <w:r w:rsidRPr="00696B06">
        <w:rPr>
          <w:rFonts w:ascii="Arial" w:hAnsi="Arial" w:cs="Arial"/>
          <w:w w:val="105"/>
          <w:sz w:val="22"/>
          <w:szCs w:val="22"/>
        </w:rPr>
        <w:t xml:space="preserve">-concentrating mechanisms”. In: </w:t>
      </w:r>
      <w:r w:rsidRPr="00696B06">
        <w:rPr>
          <w:rFonts w:ascii="Arial" w:hAnsi="Arial" w:cs="Arial"/>
          <w:i/>
          <w:w w:val="105"/>
          <w:sz w:val="22"/>
          <w:szCs w:val="22"/>
        </w:rPr>
        <w:t>Proceedings of the National Academy of Sciences</w:t>
      </w:r>
      <w:r w:rsidRPr="00696B06">
        <w:rPr>
          <w:rFonts w:ascii="Arial" w:hAnsi="Arial" w:cs="Arial"/>
          <w:i/>
          <w:spacing w:val="4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 xml:space="preserve">119.49, </w:t>
      </w:r>
      <w:r w:rsidRPr="00696B06">
        <w:rPr>
          <w:rFonts w:ascii="Arial" w:hAnsi="Arial" w:cs="Arial"/>
          <w:spacing w:val="-2"/>
          <w:sz w:val="22"/>
          <w:szCs w:val="22"/>
        </w:rPr>
        <w:t>e2210539119.</w:t>
      </w:r>
      <w:r w:rsidRPr="00696B06">
        <w:rPr>
          <w:rFonts w:ascii="Arial" w:hAnsi="Arial" w:cs="Arial"/>
          <w:spacing w:val="-8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spacing w:val="-2"/>
          <w:sz w:val="22"/>
          <w:szCs w:val="22"/>
        </w:rPr>
        <w:t>doi</w:t>
      </w:r>
      <w:proofErr w:type="spellEnd"/>
      <w:r w:rsidRPr="00696B06">
        <w:rPr>
          <w:rFonts w:ascii="Arial" w:hAnsi="Arial" w:cs="Arial"/>
          <w:spacing w:val="-2"/>
          <w:sz w:val="22"/>
          <w:szCs w:val="22"/>
        </w:rPr>
        <w:t>:</w:t>
      </w:r>
      <w:r w:rsidRPr="00696B06">
        <w:rPr>
          <w:rFonts w:ascii="Arial" w:hAnsi="Arial" w:cs="Arial"/>
          <w:spacing w:val="-7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sz w:val="22"/>
          <w:szCs w:val="22"/>
        </w:rPr>
        <w:t>10.1073/pnas.2210539119.</w:t>
      </w:r>
    </w:p>
    <w:p w14:paraId="0955EF46" w14:textId="732224EC" w:rsidR="00696B06" w:rsidRPr="00696B06" w:rsidRDefault="00696B06" w:rsidP="00696B06">
      <w:pPr>
        <w:pStyle w:val="Heading1"/>
        <w:rPr>
          <w:rFonts w:ascii="Arial" w:hAnsi="Arial" w:cs="Arial"/>
          <w:sz w:val="22"/>
          <w:szCs w:val="22"/>
        </w:rPr>
      </w:pPr>
      <w:del w:id="57" w:author="Perdikoylis, Catherine" w:date="2023-03-24T16:07:00Z">
        <w:r w:rsidRPr="00696B06" w:rsidDel="005C2848">
          <w:rPr>
            <w:rFonts w:ascii="Arial" w:hAnsi="Arial" w:cs="Arial"/>
            <w:w w:val="115"/>
            <w:sz w:val="22"/>
            <w:szCs w:val="22"/>
          </w:rPr>
          <w:delText>Contribution</w:delText>
        </w:r>
        <w:r w:rsidRPr="00696B06" w:rsidDel="005C2848">
          <w:rPr>
            <w:rFonts w:ascii="Arial" w:hAnsi="Arial" w:cs="Arial"/>
            <w:spacing w:val="13"/>
            <w:w w:val="115"/>
            <w:sz w:val="22"/>
            <w:szCs w:val="22"/>
          </w:rPr>
          <w:delText xml:space="preserve"> </w:delText>
        </w:r>
      </w:del>
      <w:r w:rsidRPr="00696B06">
        <w:rPr>
          <w:rFonts w:ascii="Arial" w:hAnsi="Arial" w:cs="Arial"/>
          <w:w w:val="115"/>
          <w:sz w:val="22"/>
          <w:szCs w:val="22"/>
        </w:rPr>
        <w:t>3:</w:t>
      </w:r>
      <w:r w:rsidRPr="00696B06">
        <w:rPr>
          <w:rFonts w:ascii="Arial" w:hAnsi="Arial" w:cs="Arial"/>
          <w:spacing w:val="39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General</w:t>
      </w:r>
      <w:r w:rsidRPr="00696B06">
        <w:rPr>
          <w:rFonts w:ascii="Arial" w:hAnsi="Arial" w:cs="Arial"/>
          <w:spacing w:val="13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epistasis</w:t>
      </w:r>
      <w:r w:rsidRPr="00696B06">
        <w:rPr>
          <w:rFonts w:ascii="Arial" w:hAnsi="Arial" w:cs="Arial"/>
          <w:spacing w:val="14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protein</w:t>
      </w:r>
      <w:r w:rsidRPr="00696B06">
        <w:rPr>
          <w:rFonts w:ascii="Arial" w:hAnsi="Arial" w:cs="Arial"/>
          <w:spacing w:val="14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fitness</w:t>
      </w:r>
      <w:r w:rsidRPr="00696B06">
        <w:rPr>
          <w:rFonts w:ascii="Arial" w:hAnsi="Arial" w:cs="Arial"/>
          <w:spacing w:val="14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landscape</w:t>
      </w:r>
      <w:r w:rsidRPr="00696B06">
        <w:rPr>
          <w:rFonts w:ascii="Arial" w:hAnsi="Arial" w:cs="Arial"/>
          <w:spacing w:val="14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mapping</w:t>
      </w:r>
      <w:r w:rsidRPr="00696B06">
        <w:rPr>
          <w:rFonts w:ascii="Arial" w:hAnsi="Arial" w:cs="Arial"/>
          <w:spacing w:val="13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and</w:t>
      </w:r>
      <w:r w:rsidRPr="00696B06">
        <w:rPr>
          <w:rFonts w:ascii="Arial" w:hAnsi="Arial" w:cs="Arial"/>
          <w:spacing w:val="14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5"/>
          <w:sz w:val="22"/>
          <w:szCs w:val="22"/>
        </w:rPr>
        <w:t>design:</w:t>
      </w:r>
    </w:p>
    <w:p w14:paraId="7ADE4A7E" w14:textId="3A0ED260" w:rsidR="00696B06" w:rsidRPr="00C7385C" w:rsidRDefault="00696B06">
      <w:pPr>
        <w:tabs>
          <w:tab w:val="left" w:pos="374"/>
        </w:tabs>
        <w:spacing w:before="9" w:line="249" w:lineRule="auto"/>
        <w:ind w:right="162"/>
        <w:pPrChange w:id="58" w:author="Perdikoylis, Catherine" w:date="2023-03-24T16:30:00Z">
          <w:pPr>
            <w:pStyle w:val="ListParagraph"/>
            <w:numPr>
              <w:ilvl w:val="1"/>
              <w:numId w:val="5"/>
            </w:numPr>
            <w:tabs>
              <w:tab w:val="left" w:pos="374"/>
            </w:tabs>
            <w:spacing w:before="9" w:line="249" w:lineRule="auto"/>
            <w:ind w:left="90" w:right="162" w:firstLine="18"/>
          </w:pPr>
        </w:pPrChange>
      </w:pPr>
      <w:del w:id="59" w:author="Perdikoylis, Catherine" w:date="2023-03-24T16:30:00Z">
        <w:r w:rsidRPr="00641A7F" w:rsidDel="00641A7F">
          <w:rPr>
            <w:i/>
            <w:w w:val="105"/>
          </w:rPr>
          <w:delText>:</w:delText>
        </w:r>
        <w:r w:rsidRPr="00641A7F" w:rsidDel="00641A7F">
          <w:rPr>
            <w:i/>
            <w:spacing w:val="41"/>
            <w:w w:val="105"/>
          </w:rPr>
          <w:delText xml:space="preserve"> </w:delText>
        </w:r>
      </w:del>
      <w:r w:rsidRPr="00641A7F">
        <w:rPr>
          <w:i/>
          <w:w w:val="105"/>
          <w:u w:val="single"/>
        </w:rPr>
        <w:t>Historical background</w:t>
      </w:r>
      <w:r w:rsidRPr="00696F48">
        <w:rPr>
          <w:i/>
          <w:w w:val="105"/>
        </w:rPr>
        <w:t xml:space="preserve"> </w:t>
      </w:r>
      <w:r w:rsidRPr="00696F48">
        <w:rPr>
          <w:w w:val="105"/>
        </w:rPr>
        <w:t>Mutational scanning maps a protein’s fitness landscape by measuring the fitness of all single mutants.</w:t>
      </w:r>
      <w:r w:rsidRPr="00C7385C">
        <w:rPr>
          <w:spacing w:val="38"/>
          <w:w w:val="105"/>
        </w:rPr>
        <w:t xml:space="preserve"> </w:t>
      </w:r>
      <w:r w:rsidRPr="00C7385C">
        <w:rPr>
          <w:w w:val="105"/>
        </w:rPr>
        <w:t>This information is used for variant effect prediction and design.</w:t>
      </w:r>
      <w:r w:rsidRPr="00C7385C">
        <w:rPr>
          <w:spacing w:val="38"/>
          <w:w w:val="105"/>
        </w:rPr>
        <w:t xml:space="preserve"> </w:t>
      </w:r>
      <w:r w:rsidRPr="00C7385C">
        <w:rPr>
          <w:w w:val="105"/>
        </w:rPr>
        <w:t>However,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mutational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scanning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experiments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require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production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of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all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single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mutants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and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only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provide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information on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fitness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in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the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protein’s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local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context,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limiting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their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utility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for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divergent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proteins.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Being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able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to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learn from</w:t>
      </w:r>
      <w:r w:rsidRPr="00C7385C">
        <w:rPr>
          <w:spacing w:val="32"/>
          <w:w w:val="105"/>
        </w:rPr>
        <w:t xml:space="preserve"> </w:t>
      </w:r>
      <w:r w:rsidRPr="00C7385C">
        <w:rPr>
          <w:w w:val="105"/>
        </w:rPr>
        <w:t>data</w:t>
      </w:r>
      <w:r w:rsidRPr="00C7385C">
        <w:rPr>
          <w:spacing w:val="32"/>
          <w:w w:val="105"/>
        </w:rPr>
        <w:t xml:space="preserve"> </w:t>
      </w:r>
      <w:r w:rsidRPr="00C7385C">
        <w:rPr>
          <w:w w:val="105"/>
        </w:rPr>
        <w:t>sets</w:t>
      </w:r>
      <w:r w:rsidRPr="00C7385C">
        <w:rPr>
          <w:spacing w:val="32"/>
          <w:w w:val="105"/>
        </w:rPr>
        <w:t xml:space="preserve"> </w:t>
      </w:r>
      <w:r w:rsidRPr="00C7385C">
        <w:rPr>
          <w:w w:val="105"/>
        </w:rPr>
        <w:t>that</w:t>
      </w:r>
      <w:r w:rsidRPr="00C7385C">
        <w:rPr>
          <w:spacing w:val="32"/>
          <w:w w:val="105"/>
        </w:rPr>
        <w:t xml:space="preserve"> </w:t>
      </w:r>
      <w:r w:rsidRPr="00C7385C">
        <w:rPr>
          <w:w w:val="105"/>
        </w:rPr>
        <w:t>are</w:t>
      </w:r>
      <w:r w:rsidRPr="00C7385C">
        <w:rPr>
          <w:spacing w:val="32"/>
          <w:w w:val="105"/>
        </w:rPr>
        <w:t xml:space="preserve"> </w:t>
      </w:r>
      <w:r w:rsidRPr="00C7385C">
        <w:rPr>
          <w:w w:val="105"/>
        </w:rPr>
        <w:t>easier</w:t>
      </w:r>
      <w:r w:rsidRPr="00C7385C">
        <w:rPr>
          <w:spacing w:val="32"/>
          <w:w w:val="105"/>
        </w:rPr>
        <w:t xml:space="preserve"> </w:t>
      </w:r>
      <w:r w:rsidRPr="00C7385C">
        <w:rPr>
          <w:w w:val="105"/>
        </w:rPr>
        <w:t>to</w:t>
      </w:r>
      <w:r w:rsidRPr="00C7385C">
        <w:rPr>
          <w:spacing w:val="32"/>
          <w:w w:val="105"/>
        </w:rPr>
        <w:t xml:space="preserve"> </w:t>
      </w:r>
      <w:r w:rsidRPr="00C7385C">
        <w:rPr>
          <w:w w:val="105"/>
        </w:rPr>
        <w:t>generate</w:t>
      </w:r>
      <w:r w:rsidRPr="00C7385C">
        <w:rPr>
          <w:spacing w:val="32"/>
          <w:w w:val="105"/>
        </w:rPr>
        <w:t xml:space="preserve"> </w:t>
      </w:r>
      <w:r w:rsidRPr="00C7385C">
        <w:rPr>
          <w:w w:val="105"/>
        </w:rPr>
        <w:t>and</w:t>
      </w:r>
      <w:r w:rsidRPr="00C7385C">
        <w:rPr>
          <w:spacing w:val="32"/>
          <w:w w:val="105"/>
        </w:rPr>
        <w:t xml:space="preserve"> </w:t>
      </w:r>
      <w:r w:rsidRPr="00C7385C">
        <w:rPr>
          <w:w w:val="105"/>
        </w:rPr>
        <w:t>provide</w:t>
      </w:r>
      <w:r w:rsidRPr="00C7385C">
        <w:rPr>
          <w:spacing w:val="32"/>
          <w:w w:val="105"/>
        </w:rPr>
        <w:t xml:space="preserve"> </w:t>
      </w:r>
      <w:r w:rsidRPr="00C7385C">
        <w:rPr>
          <w:w w:val="105"/>
        </w:rPr>
        <w:t>information</w:t>
      </w:r>
      <w:r w:rsidRPr="00C7385C">
        <w:rPr>
          <w:spacing w:val="32"/>
          <w:w w:val="105"/>
        </w:rPr>
        <w:t xml:space="preserve"> </w:t>
      </w:r>
      <w:r w:rsidRPr="00C7385C">
        <w:rPr>
          <w:w w:val="105"/>
        </w:rPr>
        <w:t>over</w:t>
      </w:r>
      <w:r w:rsidRPr="00C7385C">
        <w:rPr>
          <w:spacing w:val="32"/>
          <w:w w:val="105"/>
        </w:rPr>
        <w:t xml:space="preserve"> </w:t>
      </w:r>
      <w:r w:rsidRPr="00C7385C">
        <w:rPr>
          <w:w w:val="105"/>
        </w:rPr>
        <w:t>a</w:t>
      </w:r>
      <w:r w:rsidRPr="00C7385C">
        <w:rPr>
          <w:spacing w:val="32"/>
          <w:w w:val="105"/>
        </w:rPr>
        <w:t xml:space="preserve"> </w:t>
      </w:r>
      <w:r w:rsidRPr="00C7385C">
        <w:rPr>
          <w:w w:val="105"/>
        </w:rPr>
        <w:t>wider</w:t>
      </w:r>
      <w:r w:rsidRPr="00C7385C">
        <w:rPr>
          <w:spacing w:val="32"/>
          <w:w w:val="105"/>
        </w:rPr>
        <w:t xml:space="preserve"> </w:t>
      </w:r>
      <w:r w:rsidRPr="00C7385C">
        <w:rPr>
          <w:w w:val="105"/>
        </w:rPr>
        <w:t>area</w:t>
      </w:r>
      <w:r w:rsidRPr="00C7385C">
        <w:rPr>
          <w:spacing w:val="32"/>
          <w:w w:val="105"/>
        </w:rPr>
        <w:t xml:space="preserve"> </w:t>
      </w:r>
      <w:r w:rsidRPr="00C7385C">
        <w:rPr>
          <w:w w:val="105"/>
        </w:rPr>
        <w:t>would</w:t>
      </w:r>
      <w:r w:rsidRPr="00C7385C">
        <w:rPr>
          <w:spacing w:val="32"/>
          <w:w w:val="105"/>
        </w:rPr>
        <w:t xml:space="preserve"> </w:t>
      </w:r>
      <w:r w:rsidRPr="00C7385C">
        <w:rPr>
          <w:w w:val="105"/>
        </w:rPr>
        <w:t>be</w:t>
      </w:r>
      <w:r w:rsidRPr="00C7385C">
        <w:rPr>
          <w:spacing w:val="32"/>
          <w:w w:val="105"/>
        </w:rPr>
        <w:t xml:space="preserve"> </w:t>
      </w:r>
      <w:r w:rsidRPr="00C7385C">
        <w:rPr>
          <w:w w:val="105"/>
        </w:rPr>
        <w:t>greatly beneficial.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Current efforts to learn from random mutagenesis have relied on neural networks or linear</w:t>
      </w:r>
      <w:r w:rsidRPr="00C7385C">
        <w:rPr>
          <w:spacing w:val="80"/>
          <w:w w:val="105"/>
        </w:rPr>
        <w:t xml:space="preserve"> </w:t>
      </w:r>
      <w:r w:rsidRPr="00C7385C">
        <w:rPr>
          <w:w w:val="105"/>
        </w:rPr>
        <w:t>methods.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However,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linear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methods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miss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nonlinearities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in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the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data’s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true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structure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and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neural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networks cannot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be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inspected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to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gain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insight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into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function.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General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epistatic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models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capture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 xml:space="preserve">nonlinear </w:t>
      </w:r>
      <w:r w:rsidRPr="00C7385C">
        <w:rPr>
          <w:w w:val="110"/>
        </w:rPr>
        <w:t>genotype-phenotype relationships without sacrificing interpretability but have not been applied to protein</w:t>
      </w:r>
      <w:r w:rsidRPr="00C7385C">
        <w:rPr>
          <w:spacing w:val="-8"/>
          <w:w w:val="110"/>
        </w:rPr>
        <w:t xml:space="preserve"> </w:t>
      </w:r>
      <w:r w:rsidRPr="00C7385C">
        <w:rPr>
          <w:w w:val="110"/>
        </w:rPr>
        <w:t>design.</w:t>
      </w:r>
      <w:r w:rsidRPr="00C7385C">
        <w:rPr>
          <w:spacing w:val="10"/>
          <w:w w:val="110"/>
        </w:rPr>
        <w:t xml:space="preserve"> </w:t>
      </w:r>
      <w:r w:rsidR="002D5558" w:rsidRPr="00C7385C">
        <w:rPr>
          <w:w w:val="110"/>
        </w:rPr>
        <w:t>Phylogenetic</w:t>
      </w:r>
      <w:r w:rsidRPr="00C7385C">
        <w:rPr>
          <w:spacing w:val="-8"/>
          <w:w w:val="110"/>
        </w:rPr>
        <w:t xml:space="preserve"> </w:t>
      </w:r>
      <w:r w:rsidRPr="00C7385C">
        <w:rPr>
          <w:w w:val="110"/>
        </w:rPr>
        <w:t>data</w:t>
      </w:r>
      <w:r w:rsidRPr="00C7385C">
        <w:rPr>
          <w:spacing w:val="-8"/>
          <w:w w:val="110"/>
        </w:rPr>
        <w:t xml:space="preserve"> </w:t>
      </w:r>
      <w:r w:rsidRPr="00C7385C">
        <w:rPr>
          <w:w w:val="110"/>
        </w:rPr>
        <w:t>also</w:t>
      </w:r>
      <w:r w:rsidRPr="00C7385C">
        <w:rPr>
          <w:spacing w:val="-8"/>
          <w:w w:val="110"/>
        </w:rPr>
        <w:t xml:space="preserve"> </w:t>
      </w:r>
      <w:r w:rsidRPr="00C7385C">
        <w:rPr>
          <w:w w:val="110"/>
        </w:rPr>
        <w:t>provide</w:t>
      </w:r>
      <w:r w:rsidRPr="00C7385C">
        <w:rPr>
          <w:spacing w:val="-8"/>
          <w:w w:val="110"/>
        </w:rPr>
        <w:t xml:space="preserve"> </w:t>
      </w:r>
      <w:r w:rsidRPr="00C7385C">
        <w:rPr>
          <w:w w:val="110"/>
        </w:rPr>
        <w:t>insight</w:t>
      </w:r>
      <w:r w:rsidRPr="00C7385C">
        <w:rPr>
          <w:spacing w:val="-8"/>
          <w:w w:val="110"/>
        </w:rPr>
        <w:t xml:space="preserve"> </w:t>
      </w:r>
      <w:r w:rsidRPr="00C7385C">
        <w:rPr>
          <w:w w:val="110"/>
        </w:rPr>
        <w:t>into</w:t>
      </w:r>
      <w:r w:rsidRPr="00C7385C">
        <w:rPr>
          <w:spacing w:val="-8"/>
          <w:w w:val="110"/>
        </w:rPr>
        <w:t xml:space="preserve"> </w:t>
      </w:r>
      <w:r w:rsidRPr="00C7385C">
        <w:rPr>
          <w:w w:val="110"/>
        </w:rPr>
        <w:t>fitness</w:t>
      </w:r>
      <w:r w:rsidRPr="00C7385C">
        <w:rPr>
          <w:spacing w:val="-8"/>
          <w:w w:val="110"/>
        </w:rPr>
        <w:t xml:space="preserve"> </w:t>
      </w:r>
      <w:r w:rsidRPr="00C7385C">
        <w:rPr>
          <w:w w:val="110"/>
        </w:rPr>
        <w:t>landscapes</w:t>
      </w:r>
      <w:r w:rsidRPr="00C7385C">
        <w:rPr>
          <w:spacing w:val="-8"/>
          <w:w w:val="110"/>
        </w:rPr>
        <w:t xml:space="preserve"> </w:t>
      </w:r>
      <w:r w:rsidRPr="00C7385C">
        <w:rPr>
          <w:w w:val="110"/>
        </w:rPr>
        <w:t>but</w:t>
      </w:r>
      <w:r w:rsidRPr="00C7385C">
        <w:rPr>
          <w:spacing w:val="-8"/>
          <w:w w:val="110"/>
        </w:rPr>
        <w:t xml:space="preserve"> </w:t>
      </w:r>
      <w:r w:rsidRPr="00C7385C">
        <w:rPr>
          <w:w w:val="110"/>
        </w:rPr>
        <w:t>inspectable</w:t>
      </w:r>
      <w:r w:rsidRPr="00C7385C">
        <w:rPr>
          <w:spacing w:val="-8"/>
          <w:w w:val="110"/>
        </w:rPr>
        <w:t xml:space="preserve"> </w:t>
      </w:r>
      <w:r w:rsidRPr="00C7385C">
        <w:rPr>
          <w:w w:val="110"/>
        </w:rPr>
        <w:t>models</w:t>
      </w:r>
      <w:r w:rsidRPr="00C7385C">
        <w:rPr>
          <w:spacing w:val="-8"/>
          <w:w w:val="110"/>
        </w:rPr>
        <w:t xml:space="preserve"> </w:t>
      </w:r>
      <w:r w:rsidRPr="00C7385C">
        <w:rPr>
          <w:w w:val="110"/>
        </w:rPr>
        <w:t>that are able to leverage both phylogenetic and experimental data have been rare.</w:t>
      </w:r>
    </w:p>
    <w:p w14:paraId="3CDCC1F4" w14:textId="7AFE8969" w:rsidR="00696B06" w:rsidRPr="00C7385C" w:rsidRDefault="00696B06">
      <w:pPr>
        <w:tabs>
          <w:tab w:val="left" w:pos="374"/>
        </w:tabs>
        <w:spacing w:line="249" w:lineRule="auto"/>
        <w:ind w:right="121"/>
        <w:pPrChange w:id="60" w:author="Perdikoylis, Catherine" w:date="2023-03-24T16:30:00Z">
          <w:pPr>
            <w:pStyle w:val="ListParagraph"/>
            <w:numPr>
              <w:ilvl w:val="1"/>
              <w:numId w:val="5"/>
            </w:numPr>
            <w:tabs>
              <w:tab w:val="left" w:pos="374"/>
            </w:tabs>
            <w:spacing w:line="249" w:lineRule="auto"/>
            <w:ind w:left="108" w:right="121" w:firstLine="0"/>
          </w:pPr>
        </w:pPrChange>
      </w:pPr>
      <w:del w:id="61" w:author="Perdikoylis, Catherine" w:date="2023-03-24T16:30:00Z">
        <w:r w:rsidRPr="00C7385C" w:rsidDel="00641A7F">
          <w:rPr>
            <w:i/>
            <w:w w:val="105"/>
          </w:rPr>
          <w:delText>:</w:delText>
        </w:r>
        <w:r w:rsidRPr="00C7385C" w:rsidDel="00641A7F">
          <w:rPr>
            <w:i/>
            <w:spacing w:val="41"/>
            <w:w w:val="105"/>
          </w:rPr>
          <w:delText xml:space="preserve"> </w:delText>
        </w:r>
      </w:del>
      <w:r w:rsidRPr="00C7385C">
        <w:rPr>
          <w:i/>
          <w:w w:val="105"/>
          <w:u w:val="single"/>
        </w:rPr>
        <w:t>Central</w:t>
      </w:r>
      <w:r w:rsidRPr="00C7385C">
        <w:rPr>
          <w:i/>
          <w:spacing w:val="40"/>
          <w:w w:val="105"/>
          <w:u w:val="single"/>
        </w:rPr>
        <w:t xml:space="preserve"> </w:t>
      </w:r>
      <w:proofErr w:type="gramStart"/>
      <w:r w:rsidRPr="00C7385C">
        <w:rPr>
          <w:i/>
          <w:w w:val="105"/>
          <w:u w:val="single"/>
        </w:rPr>
        <w:t>finding</w:t>
      </w:r>
      <w:proofErr w:type="gramEnd"/>
      <w:r w:rsidRPr="00C7385C">
        <w:rPr>
          <w:i/>
          <w:w w:val="105"/>
        </w:rPr>
        <w:t xml:space="preserve"> </w:t>
      </w:r>
      <w:r w:rsidRPr="00C7385C">
        <w:rPr>
          <w:w w:val="105"/>
        </w:rPr>
        <w:t>We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performed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random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mutagenesis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on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dihydrofolate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reductase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and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measured enzyme activity in a massively parallel growth assay.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I trained models including linear models, general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epistatic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models,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and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large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neural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nets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with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and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without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access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to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phylogenetic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data.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I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showed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that</w:t>
      </w:r>
      <w:r w:rsidRPr="00C7385C">
        <w:rPr>
          <w:spacing w:val="26"/>
          <w:w w:val="105"/>
        </w:rPr>
        <w:t xml:space="preserve"> </w:t>
      </w:r>
      <w:r w:rsidRPr="00C7385C">
        <w:rPr>
          <w:w w:val="105"/>
        </w:rPr>
        <w:t>the general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epistatic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models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had</w:t>
      </w:r>
      <w:r w:rsidRPr="00C7385C">
        <w:rPr>
          <w:spacing w:val="34"/>
          <w:w w:val="105"/>
        </w:rPr>
        <w:t xml:space="preserve"> </w:t>
      </w:r>
      <w:r w:rsidR="002D5558" w:rsidRPr="00C7385C">
        <w:rPr>
          <w:w w:val="105"/>
        </w:rPr>
        <w:t>similar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performance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to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the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neural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net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on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held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out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test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data.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Both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 xml:space="preserve">these models showed improvement when provided with phylogenetic data but </w:t>
      </w:r>
      <w:r w:rsidR="002D5558" w:rsidRPr="00C7385C">
        <w:rPr>
          <w:w w:val="105"/>
        </w:rPr>
        <w:t>outperformed</w:t>
      </w:r>
      <w:r w:rsidRPr="00C7385C">
        <w:rPr>
          <w:w w:val="105"/>
        </w:rPr>
        <w:t xml:space="preserve"> the </w:t>
      </w:r>
      <w:r w:rsidRPr="00C7385C">
        <w:rPr>
          <w:w w:val="105"/>
        </w:rPr>
        <w:lastRenderedPageBreak/>
        <w:t>phylogenetic</w:t>
      </w:r>
      <w:r w:rsidRPr="00C7385C">
        <w:rPr>
          <w:spacing w:val="80"/>
          <w:w w:val="105"/>
        </w:rPr>
        <w:t xml:space="preserve"> </w:t>
      </w:r>
      <w:r w:rsidRPr="00C7385C">
        <w:rPr>
          <w:w w:val="105"/>
        </w:rPr>
        <w:t>data</w:t>
      </w:r>
      <w:r w:rsidRPr="00C7385C">
        <w:rPr>
          <w:spacing w:val="20"/>
          <w:w w:val="105"/>
        </w:rPr>
        <w:t xml:space="preserve"> </w:t>
      </w:r>
      <w:r w:rsidRPr="00C7385C">
        <w:rPr>
          <w:w w:val="105"/>
        </w:rPr>
        <w:t>alone</w:t>
      </w:r>
      <w:r w:rsidRPr="00C7385C">
        <w:rPr>
          <w:spacing w:val="20"/>
          <w:w w:val="105"/>
        </w:rPr>
        <w:t xml:space="preserve"> </w:t>
      </w:r>
      <w:r w:rsidRPr="00C7385C">
        <w:rPr>
          <w:w w:val="105"/>
        </w:rPr>
        <w:t>or</w:t>
      </w:r>
      <w:r w:rsidRPr="00C7385C">
        <w:rPr>
          <w:spacing w:val="20"/>
          <w:w w:val="105"/>
        </w:rPr>
        <w:t xml:space="preserve"> </w:t>
      </w:r>
      <w:r w:rsidRPr="00C7385C">
        <w:rPr>
          <w:w w:val="105"/>
        </w:rPr>
        <w:t>with</w:t>
      </w:r>
      <w:r w:rsidRPr="00C7385C">
        <w:rPr>
          <w:spacing w:val="20"/>
          <w:w w:val="105"/>
        </w:rPr>
        <w:t xml:space="preserve"> </w:t>
      </w:r>
      <w:r w:rsidRPr="00C7385C">
        <w:rPr>
          <w:w w:val="105"/>
        </w:rPr>
        <w:t>the</w:t>
      </w:r>
      <w:r w:rsidRPr="00C7385C">
        <w:rPr>
          <w:spacing w:val="20"/>
          <w:w w:val="105"/>
        </w:rPr>
        <w:t xml:space="preserve"> </w:t>
      </w:r>
      <w:r w:rsidRPr="00C7385C">
        <w:rPr>
          <w:w w:val="105"/>
        </w:rPr>
        <w:t>linear</w:t>
      </w:r>
      <w:r w:rsidRPr="00C7385C">
        <w:rPr>
          <w:spacing w:val="20"/>
          <w:w w:val="105"/>
        </w:rPr>
        <w:t xml:space="preserve"> </w:t>
      </w:r>
      <w:r w:rsidRPr="00C7385C">
        <w:rPr>
          <w:w w:val="105"/>
        </w:rPr>
        <w:t>model.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I</w:t>
      </w:r>
      <w:r w:rsidRPr="00C7385C">
        <w:rPr>
          <w:spacing w:val="20"/>
          <w:w w:val="105"/>
        </w:rPr>
        <w:t xml:space="preserve"> </w:t>
      </w:r>
      <w:r w:rsidRPr="00C7385C">
        <w:rPr>
          <w:w w:val="105"/>
        </w:rPr>
        <w:t>also</w:t>
      </w:r>
      <w:r w:rsidRPr="00C7385C">
        <w:rPr>
          <w:spacing w:val="20"/>
          <w:w w:val="105"/>
        </w:rPr>
        <w:t xml:space="preserve"> </w:t>
      </w:r>
      <w:r w:rsidRPr="00C7385C">
        <w:rPr>
          <w:w w:val="105"/>
        </w:rPr>
        <w:t>used</w:t>
      </w:r>
      <w:r w:rsidRPr="00C7385C">
        <w:rPr>
          <w:spacing w:val="20"/>
          <w:w w:val="105"/>
        </w:rPr>
        <w:t xml:space="preserve"> </w:t>
      </w:r>
      <w:r w:rsidRPr="00C7385C">
        <w:rPr>
          <w:w w:val="105"/>
        </w:rPr>
        <w:t>each</w:t>
      </w:r>
      <w:r w:rsidRPr="00C7385C">
        <w:rPr>
          <w:spacing w:val="20"/>
          <w:w w:val="105"/>
        </w:rPr>
        <w:t xml:space="preserve"> </w:t>
      </w:r>
      <w:r w:rsidRPr="00C7385C">
        <w:rPr>
          <w:w w:val="105"/>
        </w:rPr>
        <w:t>model</w:t>
      </w:r>
      <w:r w:rsidRPr="00C7385C">
        <w:rPr>
          <w:spacing w:val="20"/>
          <w:w w:val="105"/>
        </w:rPr>
        <w:t xml:space="preserve"> </w:t>
      </w:r>
      <w:r w:rsidRPr="00C7385C">
        <w:rPr>
          <w:w w:val="105"/>
        </w:rPr>
        <w:t>to</w:t>
      </w:r>
      <w:r w:rsidRPr="00C7385C">
        <w:rPr>
          <w:spacing w:val="20"/>
          <w:w w:val="105"/>
        </w:rPr>
        <w:t xml:space="preserve"> </w:t>
      </w:r>
      <w:r w:rsidRPr="00C7385C">
        <w:rPr>
          <w:w w:val="105"/>
        </w:rPr>
        <w:t>design</w:t>
      </w:r>
      <w:r w:rsidRPr="00C7385C">
        <w:rPr>
          <w:spacing w:val="20"/>
          <w:w w:val="105"/>
        </w:rPr>
        <w:t xml:space="preserve"> </w:t>
      </w:r>
      <w:r w:rsidRPr="00C7385C">
        <w:rPr>
          <w:w w:val="105"/>
        </w:rPr>
        <w:t>new</w:t>
      </w:r>
      <w:r w:rsidRPr="00C7385C">
        <w:rPr>
          <w:spacing w:val="20"/>
          <w:w w:val="105"/>
        </w:rPr>
        <w:t xml:space="preserve"> </w:t>
      </w:r>
      <w:r w:rsidRPr="00C7385C">
        <w:rPr>
          <w:w w:val="105"/>
        </w:rPr>
        <w:t>variants</w:t>
      </w:r>
      <w:r w:rsidRPr="00C7385C">
        <w:rPr>
          <w:spacing w:val="20"/>
          <w:w w:val="105"/>
        </w:rPr>
        <w:t xml:space="preserve"> </w:t>
      </w:r>
      <w:r w:rsidRPr="00C7385C">
        <w:rPr>
          <w:w w:val="105"/>
        </w:rPr>
        <w:t>while</w:t>
      </w:r>
      <w:r w:rsidRPr="00C7385C">
        <w:rPr>
          <w:spacing w:val="20"/>
          <w:w w:val="105"/>
        </w:rPr>
        <w:t xml:space="preserve"> </w:t>
      </w:r>
      <w:r w:rsidRPr="00C7385C">
        <w:rPr>
          <w:w w:val="105"/>
        </w:rPr>
        <w:t>systematically varying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both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number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of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mutations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and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optimization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strategy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to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evaluate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how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well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each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model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is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able</w:t>
      </w:r>
      <w:r w:rsidRPr="00C7385C">
        <w:rPr>
          <w:spacing w:val="22"/>
          <w:w w:val="105"/>
        </w:rPr>
        <w:t xml:space="preserve"> </w:t>
      </w:r>
      <w:r w:rsidRPr="00C7385C">
        <w:rPr>
          <w:w w:val="105"/>
        </w:rPr>
        <w:t>to extrapolate.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I</w:t>
      </w:r>
      <w:r w:rsidRPr="00C7385C">
        <w:rPr>
          <w:spacing w:val="21"/>
          <w:w w:val="105"/>
        </w:rPr>
        <w:t xml:space="preserve"> </w:t>
      </w:r>
      <w:r w:rsidRPr="00C7385C">
        <w:rPr>
          <w:w w:val="105"/>
        </w:rPr>
        <w:t>used</w:t>
      </w:r>
      <w:r w:rsidRPr="00C7385C">
        <w:rPr>
          <w:spacing w:val="21"/>
          <w:w w:val="105"/>
        </w:rPr>
        <w:t xml:space="preserve"> </w:t>
      </w:r>
      <w:r w:rsidRPr="00C7385C">
        <w:rPr>
          <w:w w:val="105"/>
        </w:rPr>
        <w:t>a</w:t>
      </w:r>
      <w:r w:rsidRPr="00C7385C">
        <w:rPr>
          <w:spacing w:val="21"/>
          <w:w w:val="105"/>
        </w:rPr>
        <w:t xml:space="preserve"> </w:t>
      </w:r>
      <w:r w:rsidRPr="00C7385C">
        <w:rPr>
          <w:w w:val="105"/>
        </w:rPr>
        <w:t>massively</w:t>
      </w:r>
      <w:r w:rsidRPr="00C7385C">
        <w:rPr>
          <w:spacing w:val="21"/>
          <w:w w:val="105"/>
        </w:rPr>
        <w:t xml:space="preserve"> </w:t>
      </w:r>
      <w:r w:rsidRPr="00C7385C">
        <w:rPr>
          <w:w w:val="105"/>
        </w:rPr>
        <w:t>parallel</w:t>
      </w:r>
      <w:r w:rsidRPr="00C7385C">
        <w:rPr>
          <w:spacing w:val="21"/>
          <w:w w:val="105"/>
        </w:rPr>
        <w:t xml:space="preserve"> </w:t>
      </w:r>
      <w:r w:rsidRPr="00C7385C">
        <w:rPr>
          <w:w w:val="105"/>
        </w:rPr>
        <w:t>growth</w:t>
      </w:r>
      <w:r w:rsidRPr="00C7385C">
        <w:rPr>
          <w:spacing w:val="21"/>
          <w:w w:val="105"/>
        </w:rPr>
        <w:t xml:space="preserve"> </w:t>
      </w:r>
      <w:r w:rsidRPr="00C7385C">
        <w:rPr>
          <w:w w:val="105"/>
        </w:rPr>
        <w:t>assay</w:t>
      </w:r>
      <w:r w:rsidRPr="00C7385C">
        <w:rPr>
          <w:spacing w:val="21"/>
          <w:w w:val="105"/>
        </w:rPr>
        <w:t xml:space="preserve"> </w:t>
      </w:r>
      <w:r w:rsidRPr="00C7385C">
        <w:rPr>
          <w:w w:val="105"/>
        </w:rPr>
        <w:t>to</w:t>
      </w:r>
      <w:r w:rsidRPr="00C7385C">
        <w:rPr>
          <w:spacing w:val="21"/>
          <w:w w:val="105"/>
        </w:rPr>
        <w:t xml:space="preserve"> </w:t>
      </w:r>
      <w:r w:rsidRPr="00C7385C">
        <w:rPr>
          <w:w w:val="105"/>
        </w:rPr>
        <w:t>validate</w:t>
      </w:r>
      <w:r w:rsidRPr="00C7385C">
        <w:rPr>
          <w:spacing w:val="21"/>
          <w:w w:val="105"/>
        </w:rPr>
        <w:t xml:space="preserve"> </w:t>
      </w:r>
      <w:r w:rsidRPr="00C7385C">
        <w:rPr>
          <w:w w:val="105"/>
        </w:rPr>
        <w:t>12,000</w:t>
      </w:r>
      <w:r w:rsidRPr="00C7385C">
        <w:rPr>
          <w:spacing w:val="21"/>
          <w:w w:val="105"/>
        </w:rPr>
        <w:t xml:space="preserve"> </w:t>
      </w:r>
      <w:r w:rsidRPr="00C7385C">
        <w:rPr>
          <w:w w:val="105"/>
        </w:rPr>
        <w:t>designed</w:t>
      </w:r>
      <w:r w:rsidRPr="00C7385C">
        <w:rPr>
          <w:spacing w:val="21"/>
          <w:w w:val="105"/>
        </w:rPr>
        <w:t xml:space="preserve"> </w:t>
      </w:r>
      <w:r w:rsidRPr="00C7385C">
        <w:rPr>
          <w:w w:val="105"/>
        </w:rPr>
        <w:t>proteins.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This</w:t>
      </w:r>
      <w:r w:rsidRPr="00C7385C">
        <w:rPr>
          <w:spacing w:val="21"/>
          <w:w w:val="105"/>
        </w:rPr>
        <w:t xml:space="preserve"> </w:t>
      </w:r>
      <w:r w:rsidRPr="00C7385C">
        <w:rPr>
          <w:w w:val="105"/>
        </w:rPr>
        <w:t>work</w:t>
      </w:r>
      <w:r w:rsidRPr="00C7385C">
        <w:rPr>
          <w:spacing w:val="21"/>
          <w:w w:val="105"/>
        </w:rPr>
        <w:t xml:space="preserve"> </w:t>
      </w:r>
      <w:r w:rsidRPr="00C7385C">
        <w:rPr>
          <w:w w:val="105"/>
        </w:rPr>
        <w:t>is currently awaiting sequencing results from the final experiment before submission.</w:t>
      </w:r>
    </w:p>
    <w:p w14:paraId="7C0982FB" w14:textId="115EFAE7" w:rsidR="00696B06" w:rsidRPr="00C7385C" w:rsidRDefault="00696B06">
      <w:pPr>
        <w:tabs>
          <w:tab w:val="left" w:pos="374"/>
        </w:tabs>
        <w:spacing w:line="249" w:lineRule="auto"/>
        <w:ind w:right="388"/>
        <w:pPrChange w:id="62" w:author="Perdikoylis, Catherine" w:date="2023-03-24T16:30:00Z">
          <w:pPr>
            <w:pStyle w:val="ListParagraph"/>
            <w:numPr>
              <w:ilvl w:val="1"/>
              <w:numId w:val="5"/>
            </w:numPr>
            <w:tabs>
              <w:tab w:val="left" w:pos="374"/>
            </w:tabs>
            <w:spacing w:line="249" w:lineRule="auto"/>
            <w:ind w:left="108" w:right="388" w:firstLine="0"/>
          </w:pPr>
        </w:pPrChange>
      </w:pPr>
      <w:del w:id="63" w:author="Perdikoylis, Catherine" w:date="2023-03-24T16:29:00Z">
        <w:r w:rsidRPr="00C7385C" w:rsidDel="00641A7F">
          <w:rPr>
            <w:i/>
            <w:w w:val="110"/>
          </w:rPr>
          <w:delText>:</w:delText>
        </w:r>
        <w:r w:rsidRPr="00C7385C" w:rsidDel="00641A7F">
          <w:rPr>
            <w:i/>
            <w:spacing w:val="27"/>
            <w:w w:val="110"/>
          </w:rPr>
          <w:delText xml:space="preserve"> </w:delText>
        </w:r>
      </w:del>
      <w:r w:rsidRPr="00C7385C">
        <w:rPr>
          <w:i/>
          <w:w w:val="110"/>
          <w:u w:val="single"/>
        </w:rPr>
        <w:t>Influence/Application</w:t>
      </w:r>
      <w:r w:rsidRPr="00C7385C">
        <w:rPr>
          <w:i/>
          <w:spacing w:val="-4"/>
          <w:w w:val="110"/>
        </w:rPr>
        <w:t xml:space="preserve"> </w:t>
      </w:r>
      <w:r w:rsidRPr="00C7385C">
        <w:rPr>
          <w:w w:val="110"/>
        </w:rPr>
        <w:t>This work provides new methods for mapping the genotype-phenotype landscape</w:t>
      </w:r>
      <w:r w:rsidRPr="00C7385C">
        <w:rPr>
          <w:spacing w:val="-12"/>
          <w:w w:val="110"/>
        </w:rPr>
        <w:t xml:space="preserve"> </w:t>
      </w:r>
      <w:r w:rsidRPr="00C7385C">
        <w:rPr>
          <w:w w:val="110"/>
        </w:rPr>
        <w:t>of</w:t>
      </w:r>
      <w:r w:rsidRPr="00C7385C">
        <w:rPr>
          <w:spacing w:val="-12"/>
          <w:w w:val="110"/>
        </w:rPr>
        <w:t xml:space="preserve"> </w:t>
      </w:r>
      <w:r w:rsidRPr="00C7385C">
        <w:rPr>
          <w:w w:val="110"/>
        </w:rPr>
        <w:t>proteins</w:t>
      </w:r>
      <w:r w:rsidRPr="00C7385C">
        <w:rPr>
          <w:spacing w:val="-12"/>
          <w:w w:val="110"/>
        </w:rPr>
        <w:t xml:space="preserve"> </w:t>
      </w:r>
      <w:r w:rsidRPr="00C7385C">
        <w:rPr>
          <w:w w:val="110"/>
        </w:rPr>
        <w:t>and</w:t>
      </w:r>
      <w:r w:rsidRPr="00C7385C">
        <w:rPr>
          <w:spacing w:val="-12"/>
          <w:w w:val="110"/>
        </w:rPr>
        <w:t xml:space="preserve"> </w:t>
      </w:r>
      <w:r w:rsidRPr="00C7385C">
        <w:rPr>
          <w:w w:val="110"/>
        </w:rPr>
        <w:t>designing</w:t>
      </w:r>
      <w:r w:rsidRPr="00C7385C">
        <w:rPr>
          <w:spacing w:val="-12"/>
          <w:w w:val="110"/>
        </w:rPr>
        <w:t xml:space="preserve"> </w:t>
      </w:r>
      <w:r w:rsidRPr="00C7385C">
        <w:rPr>
          <w:w w:val="110"/>
        </w:rPr>
        <w:t>new</w:t>
      </w:r>
      <w:r w:rsidRPr="00C7385C">
        <w:rPr>
          <w:spacing w:val="-12"/>
          <w:w w:val="110"/>
        </w:rPr>
        <w:t xml:space="preserve"> </w:t>
      </w:r>
      <w:r w:rsidRPr="00C7385C">
        <w:rPr>
          <w:w w:val="110"/>
        </w:rPr>
        <w:t>variants.</w:t>
      </w:r>
      <w:r w:rsidRPr="00C7385C">
        <w:rPr>
          <w:spacing w:val="3"/>
          <w:w w:val="110"/>
        </w:rPr>
        <w:t xml:space="preserve"> </w:t>
      </w:r>
      <w:r w:rsidRPr="00C7385C">
        <w:rPr>
          <w:w w:val="110"/>
        </w:rPr>
        <w:t>It</w:t>
      </w:r>
      <w:r w:rsidRPr="00C7385C">
        <w:rPr>
          <w:spacing w:val="-12"/>
          <w:w w:val="110"/>
        </w:rPr>
        <w:t xml:space="preserve"> </w:t>
      </w:r>
      <w:r w:rsidRPr="00C7385C">
        <w:rPr>
          <w:w w:val="110"/>
        </w:rPr>
        <w:t>also</w:t>
      </w:r>
      <w:r w:rsidRPr="00C7385C">
        <w:rPr>
          <w:spacing w:val="-12"/>
          <w:w w:val="110"/>
        </w:rPr>
        <w:t xml:space="preserve"> </w:t>
      </w:r>
      <w:r w:rsidRPr="00C7385C">
        <w:rPr>
          <w:w w:val="110"/>
        </w:rPr>
        <w:t>provides</w:t>
      </w:r>
      <w:r w:rsidRPr="00C7385C">
        <w:rPr>
          <w:spacing w:val="-12"/>
          <w:w w:val="110"/>
        </w:rPr>
        <w:t xml:space="preserve"> </w:t>
      </w:r>
      <w:r w:rsidRPr="00C7385C">
        <w:rPr>
          <w:w w:val="110"/>
        </w:rPr>
        <w:t>simple</w:t>
      </w:r>
      <w:r w:rsidRPr="00C7385C">
        <w:rPr>
          <w:spacing w:val="-12"/>
          <w:w w:val="110"/>
        </w:rPr>
        <w:t xml:space="preserve"> </w:t>
      </w:r>
      <w:r w:rsidRPr="00C7385C">
        <w:rPr>
          <w:w w:val="110"/>
        </w:rPr>
        <w:t>directly</w:t>
      </w:r>
      <w:r w:rsidRPr="00C7385C">
        <w:rPr>
          <w:spacing w:val="-12"/>
          <w:w w:val="110"/>
        </w:rPr>
        <w:t xml:space="preserve"> </w:t>
      </w:r>
      <w:r w:rsidRPr="00C7385C">
        <w:rPr>
          <w:w w:val="110"/>
        </w:rPr>
        <w:t>inspectable</w:t>
      </w:r>
      <w:r w:rsidRPr="00C7385C">
        <w:rPr>
          <w:spacing w:val="-12"/>
          <w:w w:val="110"/>
        </w:rPr>
        <w:t xml:space="preserve"> </w:t>
      </w:r>
      <w:r w:rsidRPr="00C7385C">
        <w:rPr>
          <w:w w:val="110"/>
        </w:rPr>
        <w:t>models that produce performance on par with neural net approaches for some prediction and design tasks.</w:t>
      </w:r>
    </w:p>
    <w:p w14:paraId="1F0ACC88" w14:textId="56F3B88F" w:rsidR="00696B06" w:rsidRPr="00C7385C" w:rsidRDefault="00696B06">
      <w:pPr>
        <w:tabs>
          <w:tab w:val="left" w:pos="374"/>
        </w:tabs>
        <w:spacing w:line="249" w:lineRule="auto"/>
        <w:ind w:right="468"/>
        <w:rPr>
          <w:b/>
        </w:rPr>
        <w:pPrChange w:id="64" w:author="Perdikoylis, Catherine" w:date="2023-03-24T16:30:00Z">
          <w:pPr>
            <w:pStyle w:val="ListParagraph"/>
            <w:numPr>
              <w:ilvl w:val="1"/>
              <w:numId w:val="5"/>
            </w:numPr>
            <w:tabs>
              <w:tab w:val="left" w:pos="374"/>
            </w:tabs>
            <w:spacing w:line="249" w:lineRule="auto"/>
            <w:ind w:left="107" w:right="468" w:firstLine="0"/>
          </w:pPr>
        </w:pPrChange>
      </w:pPr>
      <w:del w:id="65" w:author="Perdikoylis, Catherine" w:date="2023-03-24T16:30:00Z">
        <w:r w:rsidRPr="00C7385C" w:rsidDel="00641A7F">
          <w:rPr>
            <w:i/>
            <w:w w:val="105"/>
          </w:rPr>
          <w:delText>:</w:delText>
        </w:r>
        <w:r w:rsidRPr="00C7385C" w:rsidDel="00641A7F">
          <w:rPr>
            <w:i/>
            <w:spacing w:val="41"/>
            <w:w w:val="105"/>
          </w:rPr>
          <w:delText xml:space="preserve"> </w:delText>
        </w:r>
      </w:del>
      <w:r w:rsidRPr="00C7385C">
        <w:rPr>
          <w:i/>
          <w:w w:val="105"/>
          <w:u w:val="single"/>
        </w:rPr>
        <w:t>My</w:t>
      </w:r>
      <w:r w:rsidRPr="00C7385C">
        <w:rPr>
          <w:i/>
          <w:spacing w:val="34"/>
          <w:w w:val="105"/>
          <w:u w:val="single"/>
        </w:rPr>
        <w:t xml:space="preserve"> </w:t>
      </w:r>
      <w:r w:rsidRPr="00C7385C">
        <w:rPr>
          <w:i/>
          <w:w w:val="105"/>
          <w:u w:val="single"/>
        </w:rPr>
        <w:t>role</w:t>
      </w:r>
      <w:r w:rsidRPr="00C7385C">
        <w:rPr>
          <w:i/>
          <w:w w:val="105"/>
        </w:rPr>
        <w:t xml:space="preserve"> </w:t>
      </w:r>
      <w:r w:rsidRPr="00C7385C">
        <w:rPr>
          <w:w w:val="105"/>
        </w:rPr>
        <w:t>I</w:t>
      </w:r>
      <w:r w:rsidRPr="00C7385C">
        <w:rPr>
          <w:spacing w:val="28"/>
          <w:w w:val="105"/>
        </w:rPr>
        <w:t xml:space="preserve"> </w:t>
      </w:r>
      <w:r w:rsidRPr="00C7385C">
        <w:rPr>
          <w:w w:val="105"/>
        </w:rPr>
        <w:t>am</w:t>
      </w:r>
      <w:r w:rsidRPr="00C7385C">
        <w:rPr>
          <w:spacing w:val="28"/>
          <w:w w:val="105"/>
        </w:rPr>
        <w:t xml:space="preserve"> </w:t>
      </w:r>
      <w:r w:rsidRPr="00C7385C">
        <w:rPr>
          <w:w w:val="105"/>
        </w:rPr>
        <w:t>the</w:t>
      </w:r>
      <w:r w:rsidRPr="00C7385C">
        <w:rPr>
          <w:spacing w:val="28"/>
          <w:w w:val="105"/>
        </w:rPr>
        <w:t xml:space="preserve"> </w:t>
      </w:r>
      <w:r w:rsidRPr="00C7385C">
        <w:rPr>
          <w:w w:val="105"/>
        </w:rPr>
        <w:t>primary</w:t>
      </w:r>
      <w:r w:rsidRPr="00C7385C">
        <w:rPr>
          <w:spacing w:val="28"/>
          <w:w w:val="105"/>
        </w:rPr>
        <w:t xml:space="preserve"> </w:t>
      </w:r>
      <w:r w:rsidRPr="00C7385C">
        <w:rPr>
          <w:w w:val="105"/>
        </w:rPr>
        <w:t>author</w:t>
      </w:r>
      <w:r w:rsidRPr="00C7385C">
        <w:rPr>
          <w:spacing w:val="28"/>
          <w:w w:val="105"/>
        </w:rPr>
        <w:t xml:space="preserve"> </w:t>
      </w:r>
      <w:r w:rsidRPr="00C7385C">
        <w:rPr>
          <w:w w:val="105"/>
        </w:rPr>
        <w:t>on</w:t>
      </w:r>
      <w:r w:rsidRPr="00C7385C">
        <w:rPr>
          <w:spacing w:val="28"/>
          <w:w w:val="105"/>
        </w:rPr>
        <w:t xml:space="preserve"> </w:t>
      </w:r>
      <w:r w:rsidRPr="00C7385C">
        <w:rPr>
          <w:w w:val="105"/>
        </w:rPr>
        <w:t>this</w:t>
      </w:r>
      <w:r w:rsidRPr="00C7385C">
        <w:rPr>
          <w:spacing w:val="28"/>
          <w:w w:val="105"/>
        </w:rPr>
        <w:t xml:space="preserve"> </w:t>
      </w:r>
      <w:r w:rsidRPr="00C7385C">
        <w:rPr>
          <w:w w:val="105"/>
        </w:rPr>
        <w:t>work.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I</w:t>
      </w:r>
      <w:r w:rsidRPr="00C7385C">
        <w:rPr>
          <w:spacing w:val="28"/>
          <w:w w:val="105"/>
        </w:rPr>
        <w:t xml:space="preserve"> </w:t>
      </w:r>
      <w:r w:rsidRPr="00C7385C">
        <w:rPr>
          <w:w w:val="105"/>
        </w:rPr>
        <w:t>designed</w:t>
      </w:r>
      <w:r w:rsidRPr="00C7385C">
        <w:rPr>
          <w:spacing w:val="28"/>
          <w:w w:val="105"/>
        </w:rPr>
        <w:t xml:space="preserve"> </w:t>
      </w:r>
      <w:r w:rsidRPr="00C7385C">
        <w:rPr>
          <w:w w:val="105"/>
        </w:rPr>
        <w:t>and</w:t>
      </w:r>
      <w:r w:rsidRPr="00C7385C">
        <w:rPr>
          <w:spacing w:val="28"/>
          <w:w w:val="105"/>
        </w:rPr>
        <w:t xml:space="preserve"> </w:t>
      </w:r>
      <w:r w:rsidRPr="00C7385C">
        <w:rPr>
          <w:w w:val="105"/>
        </w:rPr>
        <w:t>conceived</w:t>
      </w:r>
      <w:r w:rsidRPr="00C7385C">
        <w:rPr>
          <w:spacing w:val="28"/>
          <w:w w:val="105"/>
        </w:rPr>
        <w:t xml:space="preserve"> </w:t>
      </w:r>
      <w:r w:rsidRPr="00C7385C">
        <w:rPr>
          <w:w w:val="105"/>
        </w:rPr>
        <w:t>of</w:t>
      </w:r>
      <w:r w:rsidRPr="00C7385C">
        <w:rPr>
          <w:spacing w:val="28"/>
          <w:w w:val="105"/>
        </w:rPr>
        <w:t xml:space="preserve"> </w:t>
      </w:r>
      <w:r w:rsidRPr="00C7385C">
        <w:rPr>
          <w:w w:val="105"/>
        </w:rPr>
        <w:t>the</w:t>
      </w:r>
      <w:r w:rsidRPr="00C7385C">
        <w:rPr>
          <w:spacing w:val="28"/>
          <w:w w:val="105"/>
        </w:rPr>
        <w:t xml:space="preserve"> </w:t>
      </w:r>
      <w:r w:rsidRPr="00C7385C">
        <w:rPr>
          <w:w w:val="105"/>
        </w:rPr>
        <w:t>experiments, produced mutant libraries, performed massively parallel growth assays, wrote analysis code, wrote</w:t>
      </w:r>
      <w:r w:rsidRPr="00C7385C">
        <w:rPr>
          <w:spacing w:val="80"/>
          <w:w w:val="105"/>
        </w:rPr>
        <w:t xml:space="preserve"> </w:t>
      </w:r>
      <w:r w:rsidRPr="00C7385C">
        <w:rPr>
          <w:w w:val="105"/>
        </w:rPr>
        <w:t>model code, trained models, tested model performance, and evaluated optimized sequence behavior.</w:t>
      </w:r>
      <w:r w:rsidRPr="00C7385C">
        <w:rPr>
          <w:spacing w:val="80"/>
          <w:w w:val="105"/>
        </w:rPr>
        <w:t xml:space="preserve"> </w:t>
      </w:r>
    </w:p>
    <w:p w14:paraId="13F2D31E" w14:textId="200CB4B3" w:rsidR="00696B06" w:rsidRPr="00696B06" w:rsidRDefault="00696B06" w:rsidP="00696B06">
      <w:pPr>
        <w:pStyle w:val="Heading3"/>
        <w:rPr>
          <w:rFonts w:ascii="Arial" w:hAnsi="Arial" w:cs="Arial"/>
          <w:sz w:val="22"/>
          <w:szCs w:val="22"/>
        </w:rPr>
      </w:pPr>
      <w:del w:id="66" w:author="Perdikoylis, Catherine" w:date="2023-03-24T16:07:00Z">
        <w:r w:rsidRPr="00696B06" w:rsidDel="005C2848">
          <w:rPr>
            <w:rFonts w:ascii="Arial" w:hAnsi="Arial" w:cs="Arial"/>
            <w:w w:val="105"/>
            <w:sz w:val="22"/>
            <w:szCs w:val="22"/>
          </w:rPr>
          <w:delText>Contribution</w:delText>
        </w:r>
        <w:r w:rsidRPr="00696B06" w:rsidDel="005C2848">
          <w:rPr>
            <w:rFonts w:ascii="Arial" w:hAnsi="Arial" w:cs="Arial"/>
            <w:spacing w:val="80"/>
            <w:w w:val="105"/>
            <w:sz w:val="22"/>
            <w:szCs w:val="22"/>
          </w:rPr>
          <w:delText xml:space="preserve"> </w:delText>
        </w:r>
      </w:del>
      <w:r w:rsidRPr="00696B06">
        <w:rPr>
          <w:rFonts w:ascii="Arial" w:hAnsi="Arial" w:cs="Arial"/>
          <w:w w:val="105"/>
          <w:sz w:val="22"/>
          <w:szCs w:val="22"/>
        </w:rPr>
        <w:t>4:</w:t>
      </w:r>
      <w:r w:rsidRPr="00696B06">
        <w:rPr>
          <w:rFonts w:ascii="Arial" w:hAnsi="Arial" w:cs="Arial"/>
          <w:spacing w:val="80"/>
          <w:w w:val="150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Development</w:t>
      </w:r>
      <w:r w:rsidRPr="00696B06">
        <w:rPr>
          <w:rFonts w:ascii="Arial" w:hAnsi="Arial" w:cs="Arial"/>
          <w:spacing w:val="8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of</w:t>
      </w:r>
      <w:r w:rsidRPr="00696B06">
        <w:rPr>
          <w:rFonts w:ascii="Arial" w:hAnsi="Arial" w:cs="Arial"/>
          <w:spacing w:val="8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new</w:t>
      </w:r>
      <w:r w:rsidRPr="00696B06">
        <w:rPr>
          <w:rFonts w:ascii="Arial" w:hAnsi="Arial" w:cs="Arial"/>
          <w:spacing w:val="8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CRISPR</w:t>
      </w:r>
      <w:r w:rsidRPr="00696B06">
        <w:rPr>
          <w:rFonts w:ascii="Arial" w:hAnsi="Arial" w:cs="Arial"/>
          <w:spacing w:val="8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tools:</w:t>
      </w:r>
    </w:p>
    <w:p w14:paraId="6599EA28" w14:textId="12A87C1F" w:rsidR="00696B06" w:rsidRPr="00C7385C" w:rsidRDefault="00696B06">
      <w:pPr>
        <w:tabs>
          <w:tab w:val="left" w:pos="374"/>
        </w:tabs>
        <w:spacing w:line="249" w:lineRule="auto"/>
        <w:ind w:right="255"/>
        <w:pPrChange w:id="67" w:author="Perdikoylis, Catherine" w:date="2023-03-24T16:29:00Z">
          <w:pPr>
            <w:pStyle w:val="ListParagraph"/>
            <w:numPr>
              <w:ilvl w:val="1"/>
              <w:numId w:val="4"/>
            </w:numPr>
            <w:tabs>
              <w:tab w:val="left" w:pos="374"/>
            </w:tabs>
            <w:spacing w:line="249" w:lineRule="auto"/>
            <w:ind w:left="108" w:right="255" w:firstLine="0"/>
          </w:pPr>
        </w:pPrChange>
      </w:pPr>
      <w:del w:id="68" w:author="Perdikoylis, Catherine" w:date="2023-03-24T16:29:00Z">
        <w:r w:rsidRPr="00641A7F" w:rsidDel="00641A7F">
          <w:rPr>
            <w:i/>
            <w:w w:val="105"/>
          </w:rPr>
          <w:delText>:</w:delText>
        </w:r>
        <w:r w:rsidRPr="00641A7F" w:rsidDel="00641A7F">
          <w:rPr>
            <w:i/>
            <w:spacing w:val="41"/>
            <w:w w:val="105"/>
          </w:rPr>
          <w:delText xml:space="preserve"> </w:delText>
        </w:r>
      </w:del>
      <w:r w:rsidRPr="00696F48">
        <w:rPr>
          <w:i/>
          <w:w w:val="105"/>
          <w:u w:val="single"/>
        </w:rPr>
        <w:t>Historical background</w:t>
      </w:r>
      <w:r w:rsidRPr="00696F48">
        <w:rPr>
          <w:i/>
          <w:w w:val="105"/>
        </w:rPr>
        <w:t xml:space="preserve"> </w:t>
      </w:r>
      <w:proofErr w:type="gramStart"/>
      <w:r w:rsidRPr="00C7385C">
        <w:rPr>
          <w:w w:val="105"/>
        </w:rPr>
        <w:t>The</w:t>
      </w:r>
      <w:proofErr w:type="gramEnd"/>
      <w:r w:rsidRPr="00C7385C">
        <w:rPr>
          <w:w w:val="105"/>
        </w:rPr>
        <w:t xml:space="preserve"> ever expanding suite of CRISPR tools has helped drive a biotech revolution.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I</w:t>
      </w:r>
      <w:r w:rsidRPr="00C7385C">
        <w:rPr>
          <w:spacing w:val="18"/>
          <w:w w:val="105"/>
        </w:rPr>
        <w:t xml:space="preserve"> </w:t>
      </w:r>
      <w:r w:rsidRPr="00C7385C">
        <w:rPr>
          <w:w w:val="105"/>
        </w:rPr>
        <w:t>have</w:t>
      </w:r>
      <w:r w:rsidRPr="00C7385C">
        <w:rPr>
          <w:spacing w:val="18"/>
          <w:w w:val="105"/>
        </w:rPr>
        <w:t xml:space="preserve"> </w:t>
      </w:r>
      <w:r w:rsidRPr="00C7385C">
        <w:rPr>
          <w:w w:val="105"/>
        </w:rPr>
        <w:t>been</w:t>
      </w:r>
      <w:r w:rsidRPr="00C7385C">
        <w:rPr>
          <w:spacing w:val="18"/>
          <w:w w:val="105"/>
        </w:rPr>
        <w:t xml:space="preserve"> </w:t>
      </w:r>
      <w:r w:rsidRPr="00C7385C">
        <w:rPr>
          <w:w w:val="105"/>
        </w:rPr>
        <w:t>part</w:t>
      </w:r>
      <w:r w:rsidRPr="00C7385C">
        <w:rPr>
          <w:spacing w:val="18"/>
          <w:w w:val="105"/>
        </w:rPr>
        <w:t xml:space="preserve"> </w:t>
      </w:r>
      <w:r w:rsidRPr="00C7385C">
        <w:rPr>
          <w:w w:val="105"/>
        </w:rPr>
        <w:t>of</w:t>
      </w:r>
      <w:r w:rsidRPr="00C7385C">
        <w:rPr>
          <w:spacing w:val="18"/>
          <w:w w:val="105"/>
        </w:rPr>
        <w:t xml:space="preserve"> </w:t>
      </w:r>
      <w:r w:rsidRPr="00C7385C">
        <w:rPr>
          <w:w w:val="105"/>
        </w:rPr>
        <w:t>two</w:t>
      </w:r>
      <w:r w:rsidRPr="00C7385C">
        <w:rPr>
          <w:spacing w:val="18"/>
          <w:w w:val="105"/>
        </w:rPr>
        <w:t xml:space="preserve"> </w:t>
      </w:r>
      <w:r w:rsidRPr="00C7385C">
        <w:rPr>
          <w:w w:val="105"/>
        </w:rPr>
        <w:t>tool</w:t>
      </w:r>
      <w:r w:rsidRPr="00C7385C">
        <w:rPr>
          <w:spacing w:val="18"/>
          <w:w w:val="105"/>
        </w:rPr>
        <w:t xml:space="preserve"> </w:t>
      </w:r>
      <w:r w:rsidRPr="00C7385C">
        <w:rPr>
          <w:w w:val="105"/>
        </w:rPr>
        <w:t>development</w:t>
      </w:r>
      <w:r w:rsidRPr="00C7385C">
        <w:rPr>
          <w:spacing w:val="18"/>
          <w:w w:val="105"/>
        </w:rPr>
        <w:t xml:space="preserve"> </w:t>
      </w:r>
      <w:r w:rsidRPr="00C7385C">
        <w:rPr>
          <w:w w:val="105"/>
        </w:rPr>
        <w:t>projects,</w:t>
      </w:r>
      <w:r w:rsidRPr="00C7385C">
        <w:rPr>
          <w:spacing w:val="18"/>
          <w:w w:val="105"/>
        </w:rPr>
        <w:t xml:space="preserve"> </w:t>
      </w:r>
      <w:r w:rsidRPr="00C7385C">
        <w:rPr>
          <w:w w:val="105"/>
        </w:rPr>
        <w:t>identifying</w:t>
      </w:r>
      <w:r w:rsidRPr="00C7385C">
        <w:rPr>
          <w:spacing w:val="18"/>
          <w:w w:val="105"/>
        </w:rPr>
        <w:t xml:space="preserve"> </w:t>
      </w:r>
      <w:proofErr w:type="spellStart"/>
      <w:r w:rsidRPr="00C7385C">
        <w:rPr>
          <w:w w:val="105"/>
        </w:rPr>
        <w:t>CasX</w:t>
      </w:r>
      <w:proofErr w:type="spellEnd"/>
      <w:r w:rsidRPr="00C7385C">
        <w:rPr>
          <w:spacing w:val="18"/>
          <w:w w:val="105"/>
        </w:rPr>
        <w:t xml:space="preserve"> </w:t>
      </w:r>
      <w:r w:rsidRPr="00C7385C">
        <w:rPr>
          <w:w w:val="105"/>
        </w:rPr>
        <w:t>as</w:t>
      </w:r>
      <w:r w:rsidRPr="00C7385C">
        <w:rPr>
          <w:spacing w:val="18"/>
          <w:w w:val="105"/>
        </w:rPr>
        <w:t xml:space="preserve"> </w:t>
      </w:r>
      <w:r w:rsidRPr="00C7385C">
        <w:rPr>
          <w:w w:val="105"/>
        </w:rPr>
        <w:t>a</w:t>
      </w:r>
      <w:r w:rsidRPr="00C7385C">
        <w:rPr>
          <w:spacing w:val="18"/>
          <w:w w:val="105"/>
        </w:rPr>
        <w:t xml:space="preserve"> </w:t>
      </w:r>
      <w:r w:rsidRPr="00C7385C">
        <w:rPr>
          <w:w w:val="105"/>
        </w:rPr>
        <w:t>new</w:t>
      </w:r>
      <w:r w:rsidRPr="00C7385C">
        <w:rPr>
          <w:spacing w:val="18"/>
          <w:w w:val="105"/>
        </w:rPr>
        <w:t xml:space="preserve"> </w:t>
      </w:r>
      <w:r w:rsidRPr="00C7385C">
        <w:rPr>
          <w:w w:val="105"/>
        </w:rPr>
        <w:t>RNA</w:t>
      </w:r>
      <w:r w:rsidRPr="00C7385C">
        <w:rPr>
          <w:spacing w:val="18"/>
          <w:w w:val="105"/>
        </w:rPr>
        <w:t xml:space="preserve"> </w:t>
      </w:r>
      <w:r w:rsidRPr="00C7385C">
        <w:rPr>
          <w:w w:val="105"/>
        </w:rPr>
        <w:t>guided DNA nuclease and the development of Cas13/Csm6 RNA diagnostics.</w:t>
      </w:r>
    </w:p>
    <w:p w14:paraId="5CB8EC94" w14:textId="5A7798EC" w:rsidR="00696B06" w:rsidRPr="00C7385C" w:rsidRDefault="00696B06">
      <w:pPr>
        <w:tabs>
          <w:tab w:val="left" w:pos="374"/>
        </w:tabs>
        <w:spacing w:line="249" w:lineRule="auto"/>
        <w:ind w:right="117"/>
        <w:pPrChange w:id="69" w:author="Perdikoylis, Catherine" w:date="2023-03-24T16:29:00Z">
          <w:pPr>
            <w:pStyle w:val="ListParagraph"/>
            <w:numPr>
              <w:ilvl w:val="1"/>
              <w:numId w:val="4"/>
            </w:numPr>
            <w:tabs>
              <w:tab w:val="left" w:pos="374"/>
            </w:tabs>
            <w:spacing w:line="249" w:lineRule="auto"/>
            <w:ind w:left="107" w:right="117" w:firstLine="0"/>
          </w:pPr>
        </w:pPrChange>
      </w:pPr>
      <w:del w:id="70" w:author="Perdikoylis, Catherine" w:date="2023-03-24T16:29:00Z">
        <w:r w:rsidRPr="00C7385C" w:rsidDel="00641A7F">
          <w:rPr>
            <w:i/>
            <w:w w:val="105"/>
          </w:rPr>
          <w:delText>:</w:delText>
        </w:r>
        <w:r w:rsidRPr="00C7385C" w:rsidDel="00641A7F">
          <w:rPr>
            <w:i/>
            <w:spacing w:val="41"/>
            <w:w w:val="105"/>
          </w:rPr>
          <w:delText xml:space="preserve"> </w:delText>
        </w:r>
      </w:del>
      <w:proofErr w:type="spellStart"/>
      <w:r w:rsidRPr="00C7385C">
        <w:rPr>
          <w:i/>
          <w:w w:val="105"/>
          <w:u w:val="single"/>
        </w:rPr>
        <w:t>CasX</w:t>
      </w:r>
      <w:proofErr w:type="spellEnd"/>
      <w:r w:rsidRPr="00C7385C">
        <w:rPr>
          <w:i/>
          <w:w w:val="105"/>
          <w:u w:val="single"/>
        </w:rPr>
        <w:t xml:space="preserve"> genome editing</w:t>
      </w:r>
      <w:r w:rsidRPr="00C7385C">
        <w:rPr>
          <w:i/>
          <w:w w:val="105"/>
        </w:rPr>
        <w:t xml:space="preserve"> </w:t>
      </w:r>
      <w:r w:rsidRPr="00C7385C">
        <w:rPr>
          <w:w w:val="105"/>
        </w:rPr>
        <w:t>RNA guided DNA nucleases launched the CRISPR field.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However, nuclease size</w:t>
      </w:r>
      <w:r w:rsidRPr="00C7385C">
        <w:rPr>
          <w:spacing w:val="27"/>
          <w:w w:val="105"/>
        </w:rPr>
        <w:t xml:space="preserve"> </w:t>
      </w:r>
      <w:r w:rsidRPr="00C7385C">
        <w:rPr>
          <w:w w:val="105"/>
        </w:rPr>
        <w:t>has</w:t>
      </w:r>
      <w:r w:rsidRPr="00C7385C">
        <w:rPr>
          <w:spacing w:val="27"/>
          <w:w w:val="105"/>
        </w:rPr>
        <w:t xml:space="preserve"> </w:t>
      </w:r>
      <w:r w:rsidRPr="00C7385C">
        <w:rPr>
          <w:w w:val="105"/>
        </w:rPr>
        <w:t>hindered</w:t>
      </w:r>
      <w:r w:rsidRPr="00C7385C">
        <w:rPr>
          <w:spacing w:val="27"/>
          <w:w w:val="105"/>
        </w:rPr>
        <w:t xml:space="preserve"> </w:t>
      </w:r>
      <w:r w:rsidRPr="00C7385C">
        <w:rPr>
          <w:w w:val="105"/>
        </w:rPr>
        <w:t>therapeutic</w:t>
      </w:r>
      <w:r w:rsidRPr="00C7385C">
        <w:rPr>
          <w:spacing w:val="27"/>
          <w:w w:val="105"/>
        </w:rPr>
        <w:t xml:space="preserve"> </w:t>
      </w:r>
      <w:r w:rsidRPr="00C7385C">
        <w:rPr>
          <w:w w:val="105"/>
        </w:rPr>
        <w:t>applications.</w:t>
      </w:r>
      <w:r w:rsidRPr="00C7385C">
        <w:rPr>
          <w:spacing w:val="40"/>
          <w:w w:val="105"/>
        </w:rPr>
        <w:t xml:space="preserve"> </w:t>
      </w:r>
      <w:proofErr w:type="spellStart"/>
      <w:r w:rsidRPr="00C7385C">
        <w:rPr>
          <w:w w:val="105"/>
        </w:rPr>
        <w:t>CasX</w:t>
      </w:r>
      <w:proofErr w:type="spellEnd"/>
      <w:r w:rsidRPr="00C7385C">
        <w:rPr>
          <w:spacing w:val="27"/>
          <w:w w:val="105"/>
        </w:rPr>
        <w:t xml:space="preserve"> </w:t>
      </w:r>
      <w:r w:rsidRPr="00C7385C">
        <w:rPr>
          <w:w w:val="105"/>
        </w:rPr>
        <w:t>is</w:t>
      </w:r>
      <w:r w:rsidRPr="00C7385C">
        <w:rPr>
          <w:spacing w:val="27"/>
          <w:w w:val="105"/>
        </w:rPr>
        <w:t xml:space="preserve"> </w:t>
      </w:r>
      <w:r w:rsidRPr="00C7385C">
        <w:rPr>
          <w:w w:val="105"/>
        </w:rPr>
        <w:t>a</w:t>
      </w:r>
      <w:r w:rsidRPr="00C7385C">
        <w:rPr>
          <w:spacing w:val="28"/>
          <w:w w:val="105"/>
        </w:rPr>
        <w:t xml:space="preserve"> </w:t>
      </w:r>
      <w:r w:rsidRPr="00C7385C">
        <w:rPr>
          <w:i/>
          <w:w w:val="105"/>
        </w:rPr>
        <w:t>&lt;</w:t>
      </w:r>
      <w:r w:rsidRPr="00C7385C">
        <w:rPr>
          <w:w w:val="105"/>
        </w:rPr>
        <w:t>1,000</w:t>
      </w:r>
      <w:r w:rsidRPr="00C7385C">
        <w:rPr>
          <w:spacing w:val="27"/>
          <w:w w:val="105"/>
        </w:rPr>
        <w:t xml:space="preserve"> </w:t>
      </w:r>
      <w:r w:rsidRPr="00C7385C">
        <w:rPr>
          <w:w w:val="105"/>
        </w:rPr>
        <w:t>amino</w:t>
      </w:r>
      <w:r w:rsidRPr="00C7385C">
        <w:rPr>
          <w:spacing w:val="27"/>
          <w:w w:val="105"/>
        </w:rPr>
        <w:t xml:space="preserve"> </w:t>
      </w:r>
      <w:r w:rsidRPr="00C7385C">
        <w:rPr>
          <w:w w:val="105"/>
        </w:rPr>
        <w:t>acid</w:t>
      </w:r>
      <w:r w:rsidRPr="00C7385C">
        <w:rPr>
          <w:spacing w:val="27"/>
          <w:w w:val="105"/>
        </w:rPr>
        <w:t xml:space="preserve"> </w:t>
      </w:r>
      <w:proofErr w:type="spellStart"/>
      <w:r w:rsidRPr="00C7385C">
        <w:rPr>
          <w:w w:val="105"/>
        </w:rPr>
        <w:t>RuvC</w:t>
      </w:r>
      <w:proofErr w:type="spellEnd"/>
      <w:r w:rsidRPr="00C7385C">
        <w:rPr>
          <w:spacing w:val="27"/>
          <w:w w:val="105"/>
        </w:rPr>
        <w:t xml:space="preserve"> </w:t>
      </w:r>
      <w:r w:rsidRPr="00C7385C">
        <w:rPr>
          <w:w w:val="105"/>
        </w:rPr>
        <w:t>containing</w:t>
      </w:r>
      <w:r w:rsidRPr="00C7385C">
        <w:rPr>
          <w:spacing w:val="27"/>
          <w:w w:val="105"/>
        </w:rPr>
        <w:t xml:space="preserve"> </w:t>
      </w:r>
      <w:r w:rsidRPr="00C7385C">
        <w:rPr>
          <w:w w:val="105"/>
        </w:rPr>
        <w:t>protein</w:t>
      </w:r>
      <w:r w:rsidRPr="00C7385C">
        <w:rPr>
          <w:spacing w:val="27"/>
          <w:w w:val="105"/>
        </w:rPr>
        <w:t xml:space="preserve"> </w:t>
      </w:r>
      <w:r w:rsidRPr="00C7385C">
        <w:rPr>
          <w:w w:val="105"/>
        </w:rPr>
        <w:t>from CRISPR</w:t>
      </w:r>
      <w:r w:rsidRPr="00C7385C">
        <w:rPr>
          <w:spacing w:val="25"/>
          <w:w w:val="105"/>
        </w:rPr>
        <w:t xml:space="preserve"> </w:t>
      </w:r>
      <w:r w:rsidRPr="00C7385C">
        <w:rPr>
          <w:w w:val="105"/>
        </w:rPr>
        <w:t>loci.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We</w:t>
      </w:r>
      <w:r w:rsidRPr="00C7385C">
        <w:rPr>
          <w:spacing w:val="25"/>
          <w:w w:val="105"/>
        </w:rPr>
        <w:t xml:space="preserve"> </w:t>
      </w:r>
      <w:r w:rsidRPr="00C7385C">
        <w:rPr>
          <w:w w:val="105"/>
        </w:rPr>
        <w:t>demonstrated</w:t>
      </w:r>
      <w:r w:rsidRPr="00C7385C">
        <w:rPr>
          <w:spacing w:val="25"/>
          <w:w w:val="105"/>
        </w:rPr>
        <w:t xml:space="preserve"> </w:t>
      </w:r>
      <w:r w:rsidRPr="00C7385C">
        <w:rPr>
          <w:w w:val="105"/>
        </w:rPr>
        <w:t>guide</w:t>
      </w:r>
      <w:r w:rsidRPr="00C7385C">
        <w:rPr>
          <w:spacing w:val="25"/>
          <w:w w:val="105"/>
        </w:rPr>
        <w:t xml:space="preserve"> </w:t>
      </w:r>
      <w:r w:rsidRPr="00C7385C">
        <w:rPr>
          <w:w w:val="105"/>
        </w:rPr>
        <w:t>directed</w:t>
      </w:r>
      <w:r w:rsidRPr="00C7385C">
        <w:rPr>
          <w:spacing w:val="25"/>
          <w:w w:val="105"/>
        </w:rPr>
        <w:t xml:space="preserve"> </w:t>
      </w:r>
      <w:r w:rsidRPr="00C7385C">
        <w:rPr>
          <w:w w:val="105"/>
        </w:rPr>
        <w:t>cutting</w:t>
      </w:r>
      <w:r w:rsidRPr="00C7385C">
        <w:rPr>
          <w:spacing w:val="25"/>
          <w:w w:val="105"/>
        </w:rPr>
        <w:t xml:space="preserve"> </w:t>
      </w:r>
      <w:r w:rsidRPr="00C7385C">
        <w:rPr>
          <w:w w:val="105"/>
        </w:rPr>
        <w:t>activity</w:t>
      </w:r>
      <w:r w:rsidRPr="00C7385C">
        <w:rPr>
          <w:spacing w:val="28"/>
          <w:w w:val="105"/>
        </w:rPr>
        <w:t xml:space="preserve"> </w:t>
      </w:r>
      <w:r w:rsidRPr="00C7385C">
        <w:rPr>
          <w:i/>
          <w:w w:val="105"/>
        </w:rPr>
        <w:t>in</w:t>
      </w:r>
      <w:r w:rsidRPr="00C7385C">
        <w:rPr>
          <w:i/>
          <w:spacing w:val="31"/>
          <w:w w:val="105"/>
        </w:rPr>
        <w:t xml:space="preserve"> </w:t>
      </w:r>
      <w:r w:rsidRPr="00C7385C">
        <w:rPr>
          <w:i/>
          <w:w w:val="105"/>
        </w:rPr>
        <w:t>vitro</w:t>
      </w:r>
      <w:r w:rsidRPr="00C7385C">
        <w:rPr>
          <w:i/>
          <w:spacing w:val="40"/>
          <w:w w:val="105"/>
        </w:rPr>
        <w:t xml:space="preserve"> </w:t>
      </w:r>
      <w:r w:rsidRPr="00C7385C">
        <w:rPr>
          <w:w w:val="105"/>
        </w:rPr>
        <w:t>as</w:t>
      </w:r>
      <w:r w:rsidRPr="00C7385C">
        <w:rPr>
          <w:spacing w:val="25"/>
          <w:w w:val="105"/>
        </w:rPr>
        <w:t xml:space="preserve"> </w:t>
      </w:r>
      <w:r w:rsidRPr="00C7385C">
        <w:rPr>
          <w:w w:val="105"/>
        </w:rPr>
        <w:t>well</w:t>
      </w:r>
      <w:r w:rsidRPr="00C7385C">
        <w:rPr>
          <w:spacing w:val="25"/>
          <w:w w:val="105"/>
        </w:rPr>
        <w:t xml:space="preserve"> </w:t>
      </w:r>
      <w:r w:rsidRPr="00C7385C">
        <w:rPr>
          <w:w w:val="105"/>
        </w:rPr>
        <w:t>as</w:t>
      </w:r>
      <w:r w:rsidRPr="00C7385C">
        <w:rPr>
          <w:spacing w:val="25"/>
          <w:w w:val="105"/>
        </w:rPr>
        <w:t xml:space="preserve"> </w:t>
      </w:r>
      <w:r w:rsidRPr="00C7385C">
        <w:rPr>
          <w:w w:val="105"/>
        </w:rPr>
        <w:t>cutting</w:t>
      </w:r>
      <w:r w:rsidRPr="00C7385C">
        <w:rPr>
          <w:spacing w:val="25"/>
          <w:w w:val="105"/>
        </w:rPr>
        <w:t xml:space="preserve"> </w:t>
      </w:r>
      <w:r w:rsidRPr="00C7385C">
        <w:rPr>
          <w:w w:val="105"/>
        </w:rPr>
        <w:t>and</w:t>
      </w:r>
      <w:r w:rsidRPr="00C7385C">
        <w:rPr>
          <w:spacing w:val="25"/>
          <w:w w:val="105"/>
        </w:rPr>
        <w:t xml:space="preserve"> </w:t>
      </w:r>
      <w:proofErr w:type="spellStart"/>
      <w:r w:rsidRPr="00C7385C">
        <w:rPr>
          <w:w w:val="105"/>
        </w:rPr>
        <w:t>CRISPRi</w:t>
      </w:r>
      <w:proofErr w:type="spellEnd"/>
      <w:r w:rsidRPr="00C7385C">
        <w:rPr>
          <w:w w:val="105"/>
        </w:rPr>
        <w:t xml:space="preserve"> </w:t>
      </w:r>
      <w:r w:rsidRPr="00C7385C">
        <w:rPr>
          <w:i/>
          <w:w w:val="105"/>
        </w:rPr>
        <w:t>in vivo</w:t>
      </w:r>
      <w:r w:rsidRPr="00C7385C">
        <w:rPr>
          <w:w w:val="105"/>
        </w:rPr>
        <w:t>.</w:t>
      </w:r>
      <w:r w:rsidRPr="00C7385C">
        <w:rPr>
          <w:spacing w:val="37"/>
          <w:w w:val="105"/>
        </w:rPr>
        <w:t xml:space="preserve"> </w:t>
      </w:r>
      <w:r w:rsidRPr="00C7385C">
        <w:rPr>
          <w:w w:val="105"/>
        </w:rPr>
        <w:t>We solved a structure of the complex with target DNA and identified two new domains.</w:t>
      </w:r>
      <w:r w:rsidRPr="00C7385C">
        <w:rPr>
          <w:spacing w:val="37"/>
          <w:w w:val="105"/>
        </w:rPr>
        <w:t xml:space="preserve"> </w:t>
      </w:r>
      <w:r w:rsidRPr="00C7385C">
        <w:rPr>
          <w:w w:val="105"/>
        </w:rPr>
        <w:t>We also detected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a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zinc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binding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motif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and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showed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that</w:t>
      </w:r>
      <w:r w:rsidRPr="00C7385C">
        <w:rPr>
          <w:spacing w:val="23"/>
          <w:w w:val="105"/>
        </w:rPr>
        <w:t xml:space="preserve"> </w:t>
      </w:r>
      <w:proofErr w:type="spellStart"/>
      <w:r w:rsidRPr="00C7385C">
        <w:rPr>
          <w:w w:val="105"/>
        </w:rPr>
        <w:t>CasX</w:t>
      </w:r>
      <w:proofErr w:type="spellEnd"/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binds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zinc.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My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role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was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to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use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x-ray</w:t>
      </w:r>
      <w:r w:rsidRPr="00C7385C">
        <w:rPr>
          <w:spacing w:val="23"/>
          <w:w w:val="105"/>
        </w:rPr>
        <w:t xml:space="preserve"> </w:t>
      </w:r>
      <w:r w:rsidRPr="00C7385C">
        <w:rPr>
          <w:w w:val="105"/>
        </w:rPr>
        <w:t>fluorescence to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detect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zinc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bound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to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the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purified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protein.</w:t>
      </w:r>
      <w:r w:rsidRPr="00C7385C">
        <w:rPr>
          <w:spacing w:val="40"/>
          <w:w w:val="105"/>
        </w:rPr>
        <w:t xml:space="preserve"> </w:t>
      </w:r>
      <w:proofErr w:type="spellStart"/>
      <w:r w:rsidRPr="00C7385C">
        <w:rPr>
          <w:w w:val="105"/>
        </w:rPr>
        <w:t>CasX</w:t>
      </w:r>
      <w:proofErr w:type="spellEnd"/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provides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a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new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modality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for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genome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editing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that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is proving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useful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in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a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variety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of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applications.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Scribe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Therapeutics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is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pursuing</w:t>
      </w:r>
      <w:r w:rsidRPr="00C7385C">
        <w:rPr>
          <w:spacing w:val="34"/>
          <w:w w:val="105"/>
        </w:rPr>
        <w:t xml:space="preserve"> </w:t>
      </w:r>
      <w:proofErr w:type="spellStart"/>
      <w:r w:rsidR="002D5558" w:rsidRPr="00C7385C">
        <w:rPr>
          <w:w w:val="105"/>
        </w:rPr>
        <w:t>C</w:t>
      </w:r>
      <w:r w:rsidRPr="00C7385C">
        <w:rPr>
          <w:w w:val="105"/>
        </w:rPr>
        <w:t>asX</w:t>
      </w:r>
      <w:proofErr w:type="spellEnd"/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based</w:t>
      </w:r>
      <w:r w:rsidRPr="00C7385C">
        <w:rPr>
          <w:spacing w:val="34"/>
          <w:w w:val="105"/>
        </w:rPr>
        <w:t xml:space="preserve"> </w:t>
      </w:r>
      <w:r w:rsidRPr="00C7385C">
        <w:rPr>
          <w:w w:val="105"/>
        </w:rPr>
        <w:t>therapies.</w:t>
      </w:r>
    </w:p>
    <w:p w14:paraId="3D58C0C2" w14:textId="27C48B52" w:rsidR="00696B06" w:rsidRPr="00C7385C" w:rsidRDefault="00696B06">
      <w:pPr>
        <w:tabs>
          <w:tab w:val="left" w:pos="374"/>
        </w:tabs>
        <w:spacing w:line="249" w:lineRule="auto"/>
        <w:ind w:right="119"/>
        <w:pPrChange w:id="71" w:author="Perdikoylis, Catherine" w:date="2023-03-24T16:29:00Z">
          <w:pPr>
            <w:pStyle w:val="ListParagraph"/>
            <w:numPr>
              <w:ilvl w:val="1"/>
              <w:numId w:val="4"/>
            </w:numPr>
            <w:tabs>
              <w:tab w:val="left" w:pos="374"/>
            </w:tabs>
            <w:spacing w:line="249" w:lineRule="auto"/>
            <w:ind w:left="108" w:right="119" w:firstLine="0"/>
          </w:pPr>
        </w:pPrChange>
      </w:pPr>
      <w:del w:id="72" w:author="Perdikoylis, Catherine" w:date="2023-03-24T16:29:00Z">
        <w:r w:rsidRPr="00C7385C" w:rsidDel="00641A7F">
          <w:rPr>
            <w:i/>
            <w:w w:val="105"/>
          </w:rPr>
          <w:delText>:</w:delText>
        </w:r>
        <w:r w:rsidRPr="00C7385C" w:rsidDel="00641A7F">
          <w:rPr>
            <w:i/>
            <w:spacing w:val="41"/>
            <w:w w:val="105"/>
          </w:rPr>
          <w:delText xml:space="preserve"> </w:delText>
        </w:r>
      </w:del>
      <w:r w:rsidRPr="00C7385C">
        <w:rPr>
          <w:i/>
          <w:w w:val="105"/>
          <w:u w:val="single"/>
        </w:rPr>
        <w:t>Csm6</w:t>
      </w:r>
      <w:r w:rsidRPr="00C7385C">
        <w:rPr>
          <w:i/>
          <w:spacing w:val="36"/>
          <w:w w:val="105"/>
          <w:u w:val="single"/>
        </w:rPr>
        <w:t xml:space="preserve"> </w:t>
      </w:r>
      <w:r w:rsidRPr="00C7385C">
        <w:rPr>
          <w:i/>
          <w:w w:val="105"/>
          <w:u w:val="single"/>
        </w:rPr>
        <w:t>boosted</w:t>
      </w:r>
      <w:r w:rsidRPr="00C7385C">
        <w:rPr>
          <w:i/>
          <w:spacing w:val="36"/>
          <w:w w:val="105"/>
          <w:u w:val="single"/>
        </w:rPr>
        <w:t xml:space="preserve"> </w:t>
      </w:r>
      <w:r w:rsidRPr="00C7385C">
        <w:rPr>
          <w:i/>
          <w:w w:val="105"/>
          <w:u w:val="single"/>
        </w:rPr>
        <w:t>Cas13</w:t>
      </w:r>
      <w:r w:rsidRPr="00C7385C">
        <w:rPr>
          <w:i/>
          <w:spacing w:val="36"/>
          <w:w w:val="105"/>
          <w:u w:val="single"/>
        </w:rPr>
        <w:t xml:space="preserve"> </w:t>
      </w:r>
      <w:r w:rsidRPr="00C7385C">
        <w:rPr>
          <w:i/>
          <w:w w:val="105"/>
          <w:u w:val="single"/>
        </w:rPr>
        <w:t>RNA</w:t>
      </w:r>
      <w:r w:rsidRPr="00C7385C">
        <w:rPr>
          <w:i/>
          <w:spacing w:val="36"/>
          <w:w w:val="105"/>
          <w:u w:val="single"/>
        </w:rPr>
        <w:t xml:space="preserve"> </w:t>
      </w:r>
      <w:r w:rsidRPr="00C7385C">
        <w:rPr>
          <w:i/>
          <w:w w:val="105"/>
          <w:u w:val="single"/>
        </w:rPr>
        <w:t>detection</w:t>
      </w:r>
      <w:r w:rsidRPr="00C7385C">
        <w:rPr>
          <w:i/>
          <w:w w:val="105"/>
        </w:rPr>
        <w:t xml:space="preserve"> </w:t>
      </w:r>
      <w:r w:rsidRPr="00C7385C">
        <w:rPr>
          <w:w w:val="105"/>
        </w:rPr>
        <w:t>CRISPR diagnostics can detect nucleic acids in one-pot isothermal</w:t>
      </w:r>
      <w:r w:rsidRPr="00C7385C">
        <w:rPr>
          <w:spacing w:val="38"/>
          <w:w w:val="105"/>
        </w:rPr>
        <w:t xml:space="preserve"> </w:t>
      </w:r>
      <w:r w:rsidRPr="00C7385C">
        <w:rPr>
          <w:w w:val="105"/>
        </w:rPr>
        <w:t>reactions.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This</w:t>
      </w:r>
      <w:r w:rsidRPr="00C7385C">
        <w:rPr>
          <w:spacing w:val="38"/>
          <w:w w:val="105"/>
        </w:rPr>
        <w:t xml:space="preserve"> </w:t>
      </w:r>
      <w:r w:rsidRPr="00C7385C">
        <w:rPr>
          <w:w w:val="105"/>
        </w:rPr>
        <w:t>makes</w:t>
      </w:r>
      <w:r w:rsidRPr="00C7385C">
        <w:rPr>
          <w:spacing w:val="38"/>
          <w:w w:val="105"/>
        </w:rPr>
        <w:t xml:space="preserve"> </w:t>
      </w:r>
      <w:r w:rsidRPr="00C7385C">
        <w:rPr>
          <w:w w:val="105"/>
        </w:rPr>
        <w:t>them</w:t>
      </w:r>
      <w:r w:rsidRPr="00C7385C">
        <w:rPr>
          <w:spacing w:val="38"/>
          <w:w w:val="105"/>
        </w:rPr>
        <w:t xml:space="preserve"> </w:t>
      </w:r>
      <w:r w:rsidRPr="00C7385C">
        <w:rPr>
          <w:w w:val="105"/>
        </w:rPr>
        <w:t>attractive</w:t>
      </w:r>
      <w:r w:rsidRPr="00C7385C">
        <w:rPr>
          <w:spacing w:val="38"/>
          <w:w w:val="105"/>
        </w:rPr>
        <w:t xml:space="preserve"> </w:t>
      </w:r>
      <w:r w:rsidRPr="00C7385C">
        <w:rPr>
          <w:w w:val="105"/>
        </w:rPr>
        <w:t>for</w:t>
      </w:r>
      <w:r w:rsidRPr="00C7385C">
        <w:rPr>
          <w:spacing w:val="38"/>
          <w:w w:val="105"/>
        </w:rPr>
        <w:t xml:space="preserve"> </w:t>
      </w:r>
      <w:r w:rsidRPr="00C7385C">
        <w:rPr>
          <w:w w:val="105"/>
        </w:rPr>
        <w:t>at-home</w:t>
      </w:r>
      <w:r w:rsidRPr="00C7385C">
        <w:rPr>
          <w:spacing w:val="38"/>
          <w:w w:val="105"/>
        </w:rPr>
        <w:t xml:space="preserve"> </w:t>
      </w:r>
      <w:r w:rsidRPr="00C7385C">
        <w:rPr>
          <w:w w:val="105"/>
        </w:rPr>
        <w:t>or</w:t>
      </w:r>
      <w:r w:rsidRPr="00C7385C">
        <w:rPr>
          <w:spacing w:val="38"/>
          <w:w w:val="105"/>
        </w:rPr>
        <w:t xml:space="preserve"> </w:t>
      </w:r>
      <w:r w:rsidRPr="00C7385C">
        <w:rPr>
          <w:w w:val="105"/>
        </w:rPr>
        <w:t>point-of-care</w:t>
      </w:r>
      <w:r w:rsidRPr="00C7385C">
        <w:rPr>
          <w:spacing w:val="38"/>
          <w:w w:val="105"/>
        </w:rPr>
        <w:t xml:space="preserve"> </w:t>
      </w:r>
      <w:r w:rsidRPr="00C7385C">
        <w:rPr>
          <w:w w:val="105"/>
        </w:rPr>
        <w:t>diagnostics.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However, poor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sensitivity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meant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pre-amplification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was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required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to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detect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SARS-COV2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in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patient</w:t>
      </w:r>
      <w:r w:rsidRPr="00C7385C">
        <w:rPr>
          <w:spacing w:val="33"/>
          <w:w w:val="105"/>
        </w:rPr>
        <w:t xml:space="preserve"> </w:t>
      </w:r>
      <w:r w:rsidRPr="00C7385C">
        <w:rPr>
          <w:w w:val="105"/>
        </w:rPr>
        <w:t>samples.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Class III CRISPR systems include a cyclic-oligo-A activated nuclease, Csm6.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We hypothesized that linking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cas13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and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csm6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using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cas13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targets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that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release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Csm6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activator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upon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cleavage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would</w:t>
      </w:r>
      <w:r w:rsidRPr="00C7385C">
        <w:rPr>
          <w:spacing w:val="30"/>
          <w:w w:val="105"/>
        </w:rPr>
        <w:t xml:space="preserve"> </w:t>
      </w:r>
      <w:r w:rsidRPr="00C7385C">
        <w:rPr>
          <w:w w:val="105"/>
        </w:rPr>
        <w:t>improve sensitivity.</w:t>
      </w:r>
      <w:r w:rsidRPr="00C7385C">
        <w:rPr>
          <w:spacing w:val="39"/>
          <w:w w:val="105"/>
        </w:rPr>
        <w:t xml:space="preserve"> </w:t>
      </w:r>
      <w:r w:rsidRPr="00C7385C">
        <w:rPr>
          <w:w w:val="105"/>
        </w:rPr>
        <w:t>We used kinetic modeling and spike in assays to show that secondary activator cleavage was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limiting sensitivity.</w:t>
      </w:r>
      <w:r w:rsidRPr="00C7385C">
        <w:rPr>
          <w:spacing w:val="37"/>
          <w:w w:val="105"/>
        </w:rPr>
        <w:t xml:space="preserve"> </w:t>
      </w:r>
      <w:r w:rsidRPr="00C7385C">
        <w:rPr>
          <w:w w:val="105"/>
        </w:rPr>
        <w:t>Using an activator resistant to secondary cleavage allowed detection of SARS-COV2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in</w:t>
      </w:r>
      <w:r w:rsidRPr="00C7385C">
        <w:rPr>
          <w:spacing w:val="29"/>
          <w:w w:val="105"/>
        </w:rPr>
        <w:t xml:space="preserve"> </w:t>
      </w:r>
      <w:r w:rsidRPr="00C7385C">
        <w:rPr>
          <w:w w:val="105"/>
        </w:rPr>
        <w:t>clinical</w:t>
      </w:r>
      <w:r w:rsidRPr="00C7385C">
        <w:rPr>
          <w:spacing w:val="29"/>
          <w:w w:val="105"/>
        </w:rPr>
        <w:t xml:space="preserve"> </w:t>
      </w:r>
      <w:r w:rsidRPr="00C7385C">
        <w:rPr>
          <w:w w:val="105"/>
        </w:rPr>
        <w:t>samples.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My</w:t>
      </w:r>
      <w:r w:rsidRPr="00C7385C">
        <w:rPr>
          <w:spacing w:val="29"/>
          <w:w w:val="105"/>
        </w:rPr>
        <w:t xml:space="preserve"> </w:t>
      </w:r>
      <w:r w:rsidRPr="00C7385C">
        <w:rPr>
          <w:w w:val="105"/>
        </w:rPr>
        <w:t>role</w:t>
      </w:r>
      <w:r w:rsidRPr="00C7385C">
        <w:rPr>
          <w:spacing w:val="29"/>
          <w:w w:val="105"/>
        </w:rPr>
        <w:t xml:space="preserve"> </w:t>
      </w:r>
      <w:r w:rsidRPr="00C7385C">
        <w:rPr>
          <w:w w:val="105"/>
        </w:rPr>
        <w:t>in</w:t>
      </w:r>
      <w:r w:rsidRPr="00C7385C">
        <w:rPr>
          <w:spacing w:val="29"/>
          <w:w w:val="105"/>
        </w:rPr>
        <w:t xml:space="preserve"> </w:t>
      </w:r>
      <w:r w:rsidRPr="00C7385C">
        <w:rPr>
          <w:w w:val="105"/>
        </w:rPr>
        <w:t>this</w:t>
      </w:r>
      <w:r w:rsidRPr="00C7385C">
        <w:rPr>
          <w:spacing w:val="29"/>
          <w:w w:val="105"/>
        </w:rPr>
        <w:t xml:space="preserve"> </w:t>
      </w:r>
      <w:r w:rsidRPr="00C7385C">
        <w:rPr>
          <w:w w:val="105"/>
        </w:rPr>
        <w:t>work</w:t>
      </w:r>
      <w:r w:rsidRPr="00C7385C">
        <w:rPr>
          <w:spacing w:val="29"/>
          <w:w w:val="105"/>
        </w:rPr>
        <w:t xml:space="preserve"> </w:t>
      </w:r>
      <w:r w:rsidRPr="00C7385C">
        <w:rPr>
          <w:w w:val="105"/>
        </w:rPr>
        <w:t>was</w:t>
      </w:r>
      <w:r w:rsidRPr="00C7385C">
        <w:rPr>
          <w:spacing w:val="29"/>
          <w:w w:val="105"/>
        </w:rPr>
        <w:t xml:space="preserve"> </w:t>
      </w:r>
      <w:r w:rsidRPr="00C7385C">
        <w:rPr>
          <w:w w:val="105"/>
        </w:rPr>
        <w:t>kinetic</w:t>
      </w:r>
      <w:r w:rsidRPr="00C7385C">
        <w:rPr>
          <w:spacing w:val="29"/>
          <w:w w:val="105"/>
        </w:rPr>
        <w:t xml:space="preserve"> </w:t>
      </w:r>
      <w:r w:rsidRPr="00C7385C">
        <w:rPr>
          <w:w w:val="105"/>
        </w:rPr>
        <w:t>modeling</w:t>
      </w:r>
      <w:r w:rsidRPr="00C7385C">
        <w:rPr>
          <w:spacing w:val="29"/>
          <w:w w:val="105"/>
        </w:rPr>
        <w:t xml:space="preserve"> </w:t>
      </w:r>
      <w:r w:rsidRPr="00C7385C">
        <w:rPr>
          <w:w w:val="105"/>
        </w:rPr>
        <w:t>and</w:t>
      </w:r>
      <w:r w:rsidRPr="00C7385C">
        <w:rPr>
          <w:spacing w:val="29"/>
          <w:w w:val="105"/>
        </w:rPr>
        <w:t xml:space="preserve"> </w:t>
      </w:r>
      <w:r w:rsidRPr="00C7385C">
        <w:rPr>
          <w:w w:val="105"/>
        </w:rPr>
        <w:t>writing</w:t>
      </w:r>
      <w:r w:rsidRPr="00C7385C">
        <w:rPr>
          <w:spacing w:val="29"/>
          <w:w w:val="105"/>
        </w:rPr>
        <w:t xml:space="preserve"> </w:t>
      </w:r>
      <w:r w:rsidRPr="00C7385C">
        <w:rPr>
          <w:w w:val="105"/>
        </w:rPr>
        <w:t>the</w:t>
      </w:r>
      <w:r w:rsidRPr="00C7385C">
        <w:rPr>
          <w:spacing w:val="29"/>
          <w:w w:val="105"/>
        </w:rPr>
        <w:t xml:space="preserve"> </w:t>
      </w:r>
      <w:r w:rsidRPr="00C7385C">
        <w:rPr>
          <w:w w:val="105"/>
        </w:rPr>
        <w:t>data</w:t>
      </w:r>
      <w:r w:rsidRPr="00C7385C">
        <w:rPr>
          <w:spacing w:val="29"/>
          <w:w w:val="105"/>
        </w:rPr>
        <w:t xml:space="preserve"> </w:t>
      </w:r>
      <w:r w:rsidRPr="00C7385C">
        <w:rPr>
          <w:w w:val="105"/>
        </w:rPr>
        <w:t>analysis</w:t>
      </w:r>
      <w:r w:rsidRPr="00C7385C">
        <w:rPr>
          <w:spacing w:val="29"/>
          <w:w w:val="105"/>
        </w:rPr>
        <w:t xml:space="preserve"> </w:t>
      </w:r>
      <w:r w:rsidRPr="00C7385C">
        <w:rPr>
          <w:w w:val="105"/>
        </w:rPr>
        <w:t>and statistical</w:t>
      </w:r>
      <w:r w:rsidRPr="00C7385C">
        <w:rPr>
          <w:spacing w:val="36"/>
          <w:w w:val="105"/>
        </w:rPr>
        <w:t xml:space="preserve"> </w:t>
      </w:r>
      <w:r w:rsidRPr="00C7385C">
        <w:rPr>
          <w:w w:val="105"/>
        </w:rPr>
        <w:t>pipelines.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This</w:t>
      </w:r>
      <w:r w:rsidRPr="00C7385C">
        <w:rPr>
          <w:spacing w:val="36"/>
          <w:w w:val="105"/>
        </w:rPr>
        <w:t xml:space="preserve"> </w:t>
      </w:r>
      <w:r w:rsidRPr="00C7385C">
        <w:rPr>
          <w:w w:val="105"/>
        </w:rPr>
        <w:t>work</w:t>
      </w:r>
      <w:r w:rsidRPr="00C7385C">
        <w:rPr>
          <w:spacing w:val="36"/>
          <w:w w:val="105"/>
        </w:rPr>
        <w:t xml:space="preserve"> </w:t>
      </w:r>
      <w:r w:rsidRPr="00C7385C">
        <w:rPr>
          <w:w w:val="105"/>
        </w:rPr>
        <w:t>has</w:t>
      </w:r>
      <w:r w:rsidRPr="00C7385C">
        <w:rPr>
          <w:spacing w:val="36"/>
          <w:w w:val="105"/>
        </w:rPr>
        <w:t xml:space="preserve"> </w:t>
      </w:r>
      <w:r w:rsidRPr="00C7385C">
        <w:rPr>
          <w:w w:val="105"/>
        </w:rPr>
        <w:t>improved</w:t>
      </w:r>
      <w:r w:rsidRPr="00C7385C">
        <w:rPr>
          <w:spacing w:val="36"/>
          <w:w w:val="105"/>
        </w:rPr>
        <w:t xml:space="preserve"> </w:t>
      </w:r>
      <w:r w:rsidRPr="00C7385C">
        <w:rPr>
          <w:w w:val="105"/>
        </w:rPr>
        <w:t>time</w:t>
      </w:r>
      <w:r w:rsidRPr="00C7385C">
        <w:rPr>
          <w:spacing w:val="36"/>
          <w:w w:val="105"/>
        </w:rPr>
        <w:t xml:space="preserve"> </w:t>
      </w:r>
      <w:r w:rsidRPr="00C7385C">
        <w:rPr>
          <w:w w:val="105"/>
        </w:rPr>
        <w:t>to</w:t>
      </w:r>
      <w:r w:rsidRPr="00C7385C">
        <w:rPr>
          <w:spacing w:val="36"/>
          <w:w w:val="105"/>
        </w:rPr>
        <w:t xml:space="preserve"> </w:t>
      </w:r>
      <w:r w:rsidRPr="00C7385C">
        <w:rPr>
          <w:w w:val="105"/>
        </w:rPr>
        <w:t>detection</w:t>
      </w:r>
      <w:r w:rsidRPr="00C7385C">
        <w:rPr>
          <w:spacing w:val="36"/>
          <w:w w:val="105"/>
        </w:rPr>
        <w:t xml:space="preserve"> </w:t>
      </w:r>
      <w:r w:rsidRPr="00C7385C">
        <w:rPr>
          <w:w w:val="105"/>
        </w:rPr>
        <w:t>and</w:t>
      </w:r>
      <w:r w:rsidRPr="00C7385C">
        <w:rPr>
          <w:spacing w:val="36"/>
          <w:w w:val="105"/>
        </w:rPr>
        <w:t xml:space="preserve"> </w:t>
      </w:r>
      <w:r w:rsidRPr="00C7385C">
        <w:rPr>
          <w:w w:val="105"/>
        </w:rPr>
        <w:t>sensitivity</w:t>
      </w:r>
      <w:r w:rsidRPr="00C7385C">
        <w:rPr>
          <w:spacing w:val="36"/>
          <w:w w:val="105"/>
        </w:rPr>
        <w:t xml:space="preserve"> </w:t>
      </w:r>
      <w:r w:rsidRPr="00C7385C">
        <w:rPr>
          <w:w w:val="105"/>
        </w:rPr>
        <w:t>in</w:t>
      </w:r>
      <w:r w:rsidRPr="00C7385C">
        <w:rPr>
          <w:spacing w:val="36"/>
          <w:w w:val="105"/>
        </w:rPr>
        <w:t xml:space="preserve"> </w:t>
      </w:r>
      <w:r w:rsidRPr="00C7385C">
        <w:rPr>
          <w:w w:val="105"/>
        </w:rPr>
        <w:t>CRISPR</w:t>
      </w:r>
      <w:r w:rsidRPr="00C7385C">
        <w:rPr>
          <w:spacing w:val="36"/>
          <w:w w:val="105"/>
        </w:rPr>
        <w:t xml:space="preserve"> </w:t>
      </w:r>
      <w:r w:rsidRPr="00C7385C">
        <w:rPr>
          <w:w w:val="105"/>
        </w:rPr>
        <w:t>diagnostics.</w:t>
      </w:r>
    </w:p>
    <w:p w14:paraId="10E7A7E6" w14:textId="77777777" w:rsidR="00696B06" w:rsidRPr="00696B06" w:rsidRDefault="00696B06" w:rsidP="00696B06">
      <w:pPr>
        <w:pStyle w:val="BodyText"/>
        <w:spacing w:before="151" w:line="249" w:lineRule="auto"/>
        <w:ind w:left="307" w:right="343" w:hanging="200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05"/>
          <w:sz w:val="22"/>
          <w:szCs w:val="22"/>
        </w:rPr>
        <w:t>Jun-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Jie</w:t>
      </w:r>
      <w:proofErr w:type="spellEnd"/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Liu,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7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7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.,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John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Desmarais,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7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7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4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et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al.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(Feb.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2019).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“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CasX</w:t>
      </w:r>
      <w:proofErr w:type="spellEnd"/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enzymes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comprise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a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distinct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family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of RNA-guided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genome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editors”.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en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In:</w:t>
      </w:r>
      <w:r w:rsidRPr="00696B06">
        <w:rPr>
          <w:rFonts w:ascii="Arial" w:hAnsi="Arial" w:cs="Arial"/>
          <w:spacing w:val="37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05"/>
          <w:sz w:val="22"/>
          <w:szCs w:val="22"/>
        </w:rPr>
        <w:t>Nature</w:t>
      </w:r>
      <w:r w:rsidRPr="00696B06">
        <w:rPr>
          <w:rFonts w:ascii="Arial" w:hAnsi="Arial" w:cs="Arial"/>
          <w:w w:val="105"/>
          <w:sz w:val="22"/>
          <w:szCs w:val="22"/>
        </w:rPr>
        <w:t>,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p.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1.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issn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>: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0028-0836.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doi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>:</w:t>
      </w:r>
    </w:p>
    <w:p w14:paraId="2220D8BB" w14:textId="77777777" w:rsidR="00696B06" w:rsidRPr="00696B06" w:rsidRDefault="00696B06" w:rsidP="00696B06">
      <w:pPr>
        <w:pStyle w:val="BodyText"/>
        <w:spacing w:line="243" w:lineRule="exact"/>
        <w:ind w:left="307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85"/>
          <w:sz w:val="22"/>
          <w:szCs w:val="22"/>
        </w:rPr>
        <w:t>10.1038/s41586-019-0908-</w:t>
      </w:r>
      <w:r w:rsidRPr="00696B06">
        <w:rPr>
          <w:rFonts w:ascii="Arial" w:hAnsi="Arial" w:cs="Arial"/>
          <w:spacing w:val="-5"/>
          <w:w w:val="85"/>
          <w:sz w:val="22"/>
          <w:szCs w:val="22"/>
        </w:rPr>
        <w:t>x.</w:t>
      </w:r>
    </w:p>
    <w:p w14:paraId="61273DEC" w14:textId="77777777" w:rsidR="00696B06" w:rsidRPr="00696B06" w:rsidRDefault="00696B06" w:rsidP="00696B06">
      <w:pPr>
        <w:pStyle w:val="BodyText"/>
        <w:spacing w:line="249" w:lineRule="auto"/>
        <w:ind w:left="307" w:hanging="200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05"/>
          <w:sz w:val="22"/>
          <w:szCs w:val="22"/>
        </w:rPr>
        <w:t>Tina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Y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Liu,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5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5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.,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John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Desmarais,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5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5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4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et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al.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(Aug.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2021).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“Accelerated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RNA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detection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using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 xml:space="preserve">tandem CRISPR nucleases”.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en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 xml:space="preserve">. In: </w:t>
      </w:r>
      <w:r w:rsidRPr="00696B06">
        <w:rPr>
          <w:rFonts w:ascii="Arial" w:hAnsi="Arial" w:cs="Arial"/>
          <w:i/>
          <w:w w:val="105"/>
          <w:sz w:val="22"/>
          <w:szCs w:val="22"/>
        </w:rPr>
        <w:t>Nat. Chem. Biol.</w:t>
      </w:r>
      <w:r w:rsidRPr="00696B06">
        <w:rPr>
          <w:rFonts w:ascii="Arial" w:hAnsi="Arial" w:cs="Arial"/>
          <w:w w:val="105"/>
          <w:sz w:val="22"/>
          <w:szCs w:val="22"/>
        </w:rPr>
        <w:t xml:space="preserve">, pp. 1–7.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issn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 xml:space="preserve">: 1552-4450. </w:t>
      </w:r>
      <w:proofErr w:type="spellStart"/>
      <w:r w:rsidRPr="00696B06">
        <w:rPr>
          <w:rFonts w:ascii="Arial" w:hAnsi="Arial" w:cs="Arial"/>
          <w:w w:val="110"/>
          <w:sz w:val="22"/>
          <w:szCs w:val="22"/>
        </w:rPr>
        <w:t>doi</w:t>
      </w:r>
      <w:proofErr w:type="spellEnd"/>
      <w:r w:rsidRPr="00696B06">
        <w:rPr>
          <w:rFonts w:ascii="Arial" w:hAnsi="Arial" w:cs="Arial"/>
          <w:w w:val="110"/>
          <w:sz w:val="22"/>
          <w:szCs w:val="22"/>
        </w:rPr>
        <w:t>:</w:t>
      </w:r>
      <w:r w:rsidRPr="00696B06">
        <w:rPr>
          <w:rFonts w:ascii="Arial" w:hAnsi="Arial" w:cs="Arial"/>
          <w:spacing w:val="80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90"/>
          <w:sz w:val="22"/>
          <w:szCs w:val="22"/>
        </w:rPr>
        <w:t>10.1101/2021.03.19.21253328.</w:t>
      </w:r>
    </w:p>
    <w:p w14:paraId="675AF10E" w14:textId="227CEB68" w:rsidR="00696B06" w:rsidRPr="00696B06" w:rsidRDefault="00696B06" w:rsidP="00696B06">
      <w:pPr>
        <w:pStyle w:val="Heading1"/>
        <w:spacing w:line="249" w:lineRule="auto"/>
        <w:rPr>
          <w:rFonts w:ascii="Arial" w:hAnsi="Arial" w:cs="Arial"/>
          <w:sz w:val="22"/>
          <w:szCs w:val="22"/>
        </w:rPr>
      </w:pPr>
      <w:del w:id="73" w:author="Perdikoylis, Catherine" w:date="2023-03-24T16:07:00Z">
        <w:r w:rsidRPr="00696B06" w:rsidDel="005C2848">
          <w:rPr>
            <w:rFonts w:ascii="Arial" w:hAnsi="Arial" w:cs="Arial"/>
            <w:w w:val="115"/>
            <w:sz w:val="22"/>
            <w:szCs w:val="22"/>
          </w:rPr>
          <w:delText xml:space="preserve">Contribution </w:delText>
        </w:r>
      </w:del>
      <w:r w:rsidRPr="00696B06">
        <w:rPr>
          <w:rFonts w:ascii="Arial" w:hAnsi="Arial" w:cs="Arial"/>
          <w:w w:val="115"/>
          <w:sz w:val="22"/>
          <w:szCs w:val="22"/>
        </w:rPr>
        <w:t>5:</w:t>
      </w:r>
      <w:r w:rsidRPr="00696B06">
        <w:rPr>
          <w:rFonts w:ascii="Arial" w:hAnsi="Arial" w:cs="Arial"/>
          <w:spacing w:val="3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Driving carbon flux toward chemical production by engineering glucose uptake during nitrogen starvation:</w:t>
      </w:r>
    </w:p>
    <w:p w14:paraId="26DE8C84" w14:textId="34C2E625" w:rsidR="00696B06" w:rsidRPr="00C7385C" w:rsidRDefault="00696B06">
      <w:pPr>
        <w:tabs>
          <w:tab w:val="left" w:pos="374"/>
        </w:tabs>
        <w:spacing w:line="249" w:lineRule="auto"/>
        <w:ind w:right="118"/>
        <w:pPrChange w:id="74" w:author="Perdikoylis, Catherine" w:date="2023-03-24T16:29:00Z">
          <w:pPr>
            <w:pStyle w:val="ListParagraph"/>
            <w:numPr>
              <w:ilvl w:val="1"/>
              <w:numId w:val="3"/>
            </w:numPr>
            <w:tabs>
              <w:tab w:val="left" w:pos="374"/>
            </w:tabs>
            <w:spacing w:line="249" w:lineRule="auto"/>
            <w:ind w:left="108" w:right="118" w:firstLine="0"/>
          </w:pPr>
        </w:pPrChange>
      </w:pPr>
      <w:del w:id="75" w:author="Perdikoylis, Catherine" w:date="2023-03-24T16:26:00Z">
        <w:r w:rsidRPr="00641A7F" w:rsidDel="00641A7F">
          <w:rPr>
            <w:i/>
            <w:w w:val="110"/>
          </w:rPr>
          <w:delText>:</w:delText>
        </w:r>
        <w:r w:rsidRPr="00641A7F" w:rsidDel="00641A7F">
          <w:rPr>
            <w:i/>
            <w:spacing w:val="4"/>
            <w:w w:val="110"/>
          </w:rPr>
          <w:delText xml:space="preserve"> </w:delText>
        </w:r>
      </w:del>
      <w:r w:rsidRPr="00696F48">
        <w:rPr>
          <w:i/>
          <w:w w:val="110"/>
          <w:u w:val="single"/>
        </w:rPr>
        <w:t>Historical</w:t>
      </w:r>
      <w:r w:rsidRPr="00696F48">
        <w:rPr>
          <w:i/>
          <w:spacing w:val="-7"/>
          <w:w w:val="110"/>
          <w:u w:val="single"/>
        </w:rPr>
        <w:t xml:space="preserve"> </w:t>
      </w:r>
      <w:r w:rsidRPr="00696F48">
        <w:rPr>
          <w:i/>
          <w:w w:val="110"/>
          <w:u w:val="single"/>
        </w:rPr>
        <w:t>background</w:t>
      </w:r>
      <w:r w:rsidRPr="00C7385C">
        <w:rPr>
          <w:i/>
          <w:spacing w:val="-14"/>
          <w:w w:val="110"/>
        </w:rPr>
        <w:t xml:space="preserve"> </w:t>
      </w:r>
      <w:r w:rsidRPr="00C7385C">
        <w:rPr>
          <w:w w:val="110"/>
        </w:rPr>
        <w:t>Using</w:t>
      </w:r>
      <w:r w:rsidRPr="00C7385C">
        <w:rPr>
          <w:spacing w:val="-10"/>
          <w:w w:val="110"/>
        </w:rPr>
        <w:t xml:space="preserve"> </w:t>
      </w:r>
      <w:r w:rsidRPr="00C7385C">
        <w:rPr>
          <w:w w:val="110"/>
        </w:rPr>
        <w:t>microbial</w:t>
      </w:r>
      <w:r w:rsidRPr="00C7385C">
        <w:rPr>
          <w:spacing w:val="-11"/>
          <w:w w:val="110"/>
        </w:rPr>
        <w:t xml:space="preserve"> </w:t>
      </w:r>
      <w:r w:rsidRPr="00C7385C">
        <w:rPr>
          <w:w w:val="110"/>
        </w:rPr>
        <w:t>hosts</w:t>
      </w:r>
      <w:r w:rsidRPr="00C7385C">
        <w:rPr>
          <w:spacing w:val="-11"/>
          <w:w w:val="110"/>
        </w:rPr>
        <w:t xml:space="preserve"> </w:t>
      </w:r>
      <w:r w:rsidRPr="00C7385C">
        <w:rPr>
          <w:w w:val="110"/>
        </w:rPr>
        <w:t>to</w:t>
      </w:r>
      <w:r w:rsidRPr="00C7385C">
        <w:rPr>
          <w:spacing w:val="-11"/>
          <w:w w:val="110"/>
        </w:rPr>
        <w:t xml:space="preserve"> </w:t>
      </w:r>
      <w:r w:rsidRPr="00C7385C">
        <w:rPr>
          <w:w w:val="110"/>
        </w:rPr>
        <w:t>produce</w:t>
      </w:r>
      <w:r w:rsidRPr="00C7385C">
        <w:rPr>
          <w:spacing w:val="-11"/>
          <w:w w:val="110"/>
        </w:rPr>
        <w:t xml:space="preserve"> </w:t>
      </w:r>
      <w:r w:rsidRPr="00C7385C">
        <w:rPr>
          <w:w w:val="110"/>
        </w:rPr>
        <w:t>chemicals</w:t>
      </w:r>
      <w:r w:rsidRPr="00C7385C">
        <w:rPr>
          <w:spacing w:val="-11"/>
          <w:w w:val="110"/>
        </w:rPr>
        <w:t xml:space="preserve"> </w:t>
      </w:r>
      <w:r w:rsidRPr="00C7385C">
        <w:rPr>
          <w:w w:val="110"/>
        </w:rPr>
        <w:t>offers</w:t>
      </w:r>
      <w:r w:rsidRPr="00C7385C">
        <w:rPr>
          <w:spacing w:val="-11"/>
          <w:w w:val="110"/>
        </w:rPr>
        <w:t xml:space="preserve"> </w:t>
      </w:r>
      <w:r w:rsidRPr="00C7385C">
        <w:rPr>
          <w:w w:val="110"/>
        </w:rPr>
        <w:t>the</w:t>
      </w:r>
      <w:r w:rsidRPr="00C7385C">
        <w:rPr>
          <w:spacing w:val="-11"/>
          <w:w w:val="110"/>
        </w:rPr>
        <w:t xml:space="preserve"> </w:t>
      </w:r>
      <w:r w:rsidRPr="00C7385C">
        <w:rPr>
          <w:w w:val="110"/>
        </w:rPr>
        <w:t>potential</w:t>
      </w:r>
      <w:r w:rsidRPr="00C7385C">
        <w:rPr>
          <w:spacing w:val="-11"/>
          <w:w w:val="110"/>
        </w:rPr>
        <w:t xml:space="preserve"> </w:t>
      </w:r>
      <w:r w:rsidRPr="00C7385C">
        <w:rPr>
          <w:w w:val="110"/>
        </w:rPr>
        <w:t>to</w:t>
      </w:r>
      <w:r w:rsidRPr="00C7385C">
        <w:rPr>
          <w:spacing w:val="-11"/>
          <w:w w:val="110"/>
        </w:rPr>
        <w:t xml:space="preserve"> </w:t>
      </w:r>
      <w:r w:rsidRPr="00C7385C">
        <w:rPr>
          <w:w w:val="110"/>
        </w:rPr>
        <w:t>produce</w:t>
      </w:r>
      <w:r w:rsidRPr="00C7385C">
        <w:rPr>
          <w:spacing w:val="-11"/>
          <w:w w:val="110"/>
        </w:rPr>
        <w:t xml:space="preserve"> </w:t>
      </w:r>
      <w:r w:rsidRPr="00C7385C">
        <w:rPr>
          <w:w w:val="110"/>
        </w:rPr>
        <w:t xml:space="preserve">a </w:t>
      </w:r>
      <w:r w:rsidRPr="00C7385C">
        <w:t>variety</w:t>
      </w:r>
      <w:r w:rsidRPr="00C7385C">
        <w:rPr>
          <w:spacing w:val="40"/>
        </w:rPr>
        <w:t xml:space="preserve"> </w:t>
      </w:r>
      <w:r w:rsidRPr="00C7385C">
        <w:t>of</w:t>
      </w:r>
      <w:r w:rsidRPr="00C7385C">
        <w:rPr>
          <w:spacing w:val="40"/>
        </w:rPr>
        <w:t xml:space="preserve"> </w:t>
      </w:r>
      <w:r w:rsidRPr="00C7385C">
        <w:t>compounds</w:t>
      </w:r>
      <w:r w:rsidRPr="00C7385C">
        <w:rPr>
          <w:spacing w:val="40"/>
        </w:rPr>
        <w:t xml:space="preserve"> </w:t>
      </w:r>
      <w:r w:rsidRPr="00C7385C">
        <w:t>from</w:t>
      </w:r>
      <w:r w:rsidRPr="00C7385C">
        <w:rPr>
          <w:spacing w:val="40"/>
        </w:rPr>
        <w:t xml:space="preserve"> </w:t>
      </w:r>
      <w:r w:rsidRPr="00C7385C">
        <w:t>renewable</w:t>
      </w:r>
      <w:r w:rsidRPr="00C7385C">
        <w:rPr>
          <w:spacing w:val="40"/>
        </w:rPr>
        <w:t xml:space="preserve"> </w:t>
      </w:r>
      <w:r w:rsidRPr="00C7385C">
        <w:t>feed-stock.</w:t>
      </w:r>
      <w:r w:rsidRPr="00C7385C">
        <w:rPr>
          <w:spacing w:val="80"/>
        </w:rPr>
        <w:t xml:space="preserve"> </w:t>
      </w:r>
      <w:r w:rsidRPr="00C7385C">
        <w:t>However,</w:t>
      </w:r>
      <w:r w:rsidRPr="00C7385C">
        <w:rPr>
          <w:spacing w:val="40"/>
        </w:rPr>
        <w:t xml:space="preserve"> </w:t>
      </w:r>
      <w:r w:rsidRPr="00C7385C">
        <w:t>production</w:t>
      </w:r>
      <w:r w:rsidRPr="00C7385C">
        <w:rPr>
          <w:spacing w:val="40"/>
        </w:rPr>
        <w:t xml:space="preserve"> </w:t>
      </w:r>
      <w:r w:rsidRPr="00C7385C">
        <w:t>hosts</w:t>
      </w:r>
      <w:r w:rsidRPr="00C7385C">
        <w:rPr>
          <w:spacing w:val="40"/>
        </w:rPr>
        <w:t xml:space="preserve"> </w:t>
      </w:r>
      <w:r w:rsidRPr="00C7385C">
        <w:t>frequently</w:t>
      </w:r>
      <w:r w:rsidRPr="00C7385C">
        <w:rPr>
          <w:spacing w:val="40"/>
        </w:rPr>
        <w:t xml:space="preserve"> </w:t>
      </w:r>
      <w:r w:rsidRPr="00C7385C">
        <w:t>loose</w:t>
      </w:r>
      <w:r w:rsidRPr="00C7385C">
        <w:rPr>
          <w:spacing w:val="40"/>
        </w:rPr>
        <w:t xml:space="preserve"> </w:t>
      </w:r>
      <w:r w:rsidRPr="00C7385C">
        <w:t xml:space="preserve">production </w:t>
      </w:r>
      <w:r w:rsidRPr="00C7385C">
        <w:rPr>
          <w:w w:val="110"/>
        </w:rPr>
        <w:t>efficiency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as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natural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selection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drives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evolution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towards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redirecting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carbon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and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energy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flux</w:t>
      </w:r>
      <w:r w:rsidRPr="00C7385C">
        <w:rPr>
          <w:spacing w:val="-1"/>
          <w:w w:val="110"/>
        </w:rPr>
        <w:t xml:space="preserve"> </w:t>
      </w:r>
      <w:r w:rsidRPr="00C7385C">
        <w:rPr>
          <w:w w:val="110"/>
        </w:rPr>
        <w:t>towards growth not production.</w:t>
      </w:r>
      <w:r w:rsidRPr="00C7385C">
        <w:rPr>
          <w:spacing w:val="23"/>
          <w:w w:val="110"/>
        </w:rPr>
        <w:t xml:space="preserve"> </w:t>
      </w:r>
      <w:r w:rsidRPr="00C7385C">
        <w:rPr>
          <w:w w:val="110"/>
        </w:rPr>
        <w:t xml:space="preserve">This can be overcome by coupling production of the desired chemical to cell fitness, but in many </w:t>
      </w:r>
      <w:r w:rsidR="002D5558" w:rsidRPr="00C7385C">
        <w:rPr>
          <w:w w:val="110"/>
        </w:rPr>
        <w:t>cases,</w:t>
      </w:r>
      <w:r w:rsidRPr="00C7385C">
        <w:rPr>
          <w:w w:val="110"/>
        </w:rPr>
        <w:t xml:space="preserve"> this is not possible.</w:t>
      </w:r>
      <w:r w:rsidRPr="00C7385C">
        <w:rPr>
          <w:spacing w:val="27"/>
          <w:w w:val="110"/>
        </w:rPr>
        <w:t xml:space="preserve"> </w:t>
      </w:r>
      <w:r w:rsidRPr="00C7385C">
        <w:rPr>
          <w:w w:val="110"/>
        </w:rPr>
        <w:t>An alternative strategy is growth decoupling, in which production hosts are grown up, then growth is stopped and all metabolic flux is directed towards production.</w:t>
      </w:r>
      <w:r w:rsidRPr="00C7385C">
        <w:rPr>
          <w:spacing w:val="15"/>
          <w:w w:val="110"/>
        </w:rPr>
        <w:t xml:space="preserve"> </w:t>
      </w:r>
      <w:r w:rsidRPr="00C7385C">
        <w:rPr>
          <w:w w:val="110"/>
        </w:rPr>
        <w:t>However,</w:t>
      </w:r>
      <w:r w:rsidRPr="00C7385C">
        <w:rPr>
          <w:spacing w:val="-3"/>
          <w:w w:val="110"/>
        </w:rPr>
        <w:t xml:space="preserve"> </w:t>
      </w:r>
      <w:r w:rsidRPr="00C7385C">
        <w:rPr>
          <w:w w:val="110"/>
        </w:rPr>
        <w:t>when</w:t>
      </w:r>
      <w:r w:rsidRPr="00C7385C">
        <w:rPr>
          <w:spacing w:val="-3"/>
          <w:w w:val="110"/>
        </w:rPr>
        <w:t xml:space="preserve"> </w:t>
      </w:r>
      <w:r w:rsidRPr="00C7385C">
        <w:rPr>
          <w:w w:val="110"/>
        </w:rPr>
        <w:t>growth</w:t>
      </w:r>
      <w:r w:rsidRPr="00C7385C">
        <w:rPr>
          <w:spacing w:val="-3"/>
          <w:w w:val="110"/>
        </w:rPr>
        <w:t xml:space="preserve"> </w:t>
      </w:r>
      <w:r w:rsidRPr="00C7385C">
        <w:rPr>
          <w:w w:val="110"/>
        </w:rPr>
        <w:t>is</w:t>
      </w:r>
      <w:r w:rsidRPr="00C7385C">
        <w:rPr>
          <w:spacing w:val="-3"/>
          <w:w w:val="110"/>
        </w:rPr>
        <w:t xml:space="preserve"> </w:t>
      </w:r>
      <w:r w:rsidRPr="00C7385C">
        <w:rPr>
          <w:w w:val="110"/>
        </w:rPr>
        <w:t>stopped,</w:t>
      </w:r>
      <w:r w:rsidRPr="00C7385C">
        <w:rPr>
          <w:spacing w:val="-3"/>
          <w:w w:val="110"/>
        </w:rPr>
        <w:t xml:space="preserve"> </w:t>
      </w:r>
      <w:r w:rsidRPr="00C7385C">
        <w:rPr>
          <w:w w:val="110"/>
        </w:rPr>
        <w:t>many</w:t>
      </w:r>
      <w:r w:rsidRPr="00C7385C">
        <w:rPr>
          <w:spacing w:val="-3"/>
          <w:w w:val="110"/>
        </w:rPr>
        <w:t xml:space="preserve"> </w:t>
      </w:r>
      <w:proofErr w:type="gramStart"/>
      <w:r w:rsidRPr="00C7385C">
        <w:rPr>
          <w:w w:val="110"/>
        </w:rPr>
        <w:t>chassis</w:t>
      </w:r>
      <w:proofErr w:type="gramEnd"/>
      <w:r w:rsidRPr="00C7385C">
        <w:rPr>
          <w:spacing w:val="-3"/>
          <w:w w:val="110"/>
        </w:rPr>
        <w:t xml:space="preserve"> </w:t>
      </w:r>
      <w:r w:rsidRPr="00C7385C">
        <w:rPr>
          <w:w w:val="110"/>
        </w:rPr>
        <w:t>organisms</w:t>
      </w:r>
      <w:r w:rsidRPr="00C7385C">
        <w:rPr>
          <w:spacing w:val="-3"/>
          <w:w w:val="110"/>
        </w:rPr>
        <w:t xml:space="preserve"> </w:t>
      </w:r>
      <w:r w:rsidRPr="00C7385C">
        <w:rPr>
          <w:w w:val="110"/>
        </w:rPr>
        <w:t>including</w:t>
      </w:r>
      <w:r w:rsidRPr="00C7385C">
        <w:rPr>
          <w:spacing w:val="-3"/>
          <w:w w:val="110"/>
        </w:rPr>
        <w:t xml:space="preserve"> </w:t>
      </w:r>
      <w:r w:rsidRPr="00C7385C">
        <w:rPr>
          <w:i/>
          <w:w w:val="110"/>
        </w:rPr>
        <w:t>E. coli</w:t>
      </w:r>
      <w:r w:rsidRPr="00C7385C">
        <w:rPr>
          <w:i/>
          <w:spacing w:val="14"/>
          <w:w w:val="110"/>
        </w:rPr>
        <w:t xml:space="preserve"> </w:t>
      </w:r>
      <w:r w:rsidRPr="00C7385C">
        <w:rPr>
          <w:w w:val="110"/>
        </w:rPr>
        <w:t>slow</w:t>
      </w:r>
      <w:r w:rsidRPr="00C7385C">
        <w:rPr>
          <w:spacing w:val="-3"/>
          <w:w w:val="110"/>
        </w:rPr>
        <w:t xml:space="preserve"> </w:t>
      </w:r>
      <w:r w:rsidRPr="00C7385C">
        <w:rPr>
          <w:w w:val="110"/>
        </w:rPr>
        <w:t>and eventually halt their metabolism stopping production.</w:t>
      </w:r>
      <w:r w:rsidRPr="00C7385C">
        <w:rPr>
          <w:spacing w:val="24"/>
          <w:w w:val="110"/>
        </w:rPr>
        <w:t xml:space="preserve"> </w:t>
      </w:r>
      <w:r w:rsidRPr="00C7385C">
        <w:rPr>
          <w:w w:val="110"/>
        </w:rPr>
        <w:t xml:space="preserve">A general strategy for enhancing </w:t>
      </w:r>
      <w:r w:rsidRPr="00C7385C">
        <w:rPr>
          <w:w w:val="110"/>
        </w:rPr>
        <w:lastRenderedPageBreak/>
        <w:t>metabolic rate during</w:t>
      </w:r>
      <w:r w:rsidRPr="00C7385C">
        <w:rPr>
          <w:spacing w:val="-10"/>
          <w:w w:val="110"/>
        </w:rPr>
        <w:t xml:space="preserve"> </w:t>
      </w:r>
      <w:r w:rsidRPr="00C7385C">
        <w:rPr>
          <w:w w:val="110"/>
        </w:rPr>
        <w:t>growth</w:t>
      </w:r>
      <w:r w:rsidRPr="00C7385C">
        <w:rPr>
          <w:spacing w:val="-10"/>
          <w:w w:val="110"/>
        </w:rPr>
        <w:t xml:space="preserve"> </w:t>
      </w:r>
      <w:r w:rsidRPr="00C7385C">
        <w:rPr>
          <w:w w:val="110"/>
        </w:rPr>
        <w:t>decoupling</w:t>
      </w:r>
      <w:r w:rsidRPr="00C7385C">
        <w:rPr>
          <w:spacing w:val="-10"/>
          <w:w w:val="110"/>
        </w:rPr>
        <w:t xml:space="preserve"> </w:t>
      </w:r>
      <w:r w:rsidRPr="00C7385C">
        <w:rPr>
          <w:w w:val="110"/>
        </w:rPr>
        <w:t>would</w:t>
      </w:r>
      <w:r w:rsidRPr="00C7385C">
        <w:rPr>
          <w:spacing w:val="-10"/>
          <w:w w:val="110"/>
        </w:rPr>
        <w:t xml:space="preserve"> </w:t>
      </w:r>
      <w:r w:rsidRPr="00C7385C">
        <w:rPr>
          <w:w w:val="110"/>
        </w:rPr>
        <w:t>dramatically</w:t>
      </w:r>
      <w:r w:rsidRPr="00C7385C">
        <w:rPr>
          <w:spacing w:val="-10"/>
          <w:w w:val="110"/>
        </w:rPr>
        <w:t xml:space="preserve"> </w:t>
      </w:r>
      <w:r w:rsidRPr="00C7385C">
        <w:rPr>
          <w:w w:val="110"/>
        </w:rPr>
        <w:t>improve</w:t>
      </w:r>
      <w:r w:rsidRPr="00C7385C">
        <w:rPr>
          <w:spacing w:val="-10"/>
          <w:w w:val="110"/>
        </w:rPr>
        <w:t xml:space="preserve"> </w:t>
      </w:r>
      <w:r w:rsidRPr="00C7385C">
        <w:rPr>
          <w:w w:val="110"/>
        </w:rPr>
        <w:t>prospects</w:t>
      </w:r>
      <w:r w:rsidRPr="00C7385C">
        <w:rPr>
          <w:spacing w:val="-10"/>
          <w:w w:val="110"/>
        </w:rPr>
        <w:t xml:space="preserve"> </w:t>
      </w:r>
      <w:r w:rsidRPr="00C7385C">
        <w:rPr>
          <w:w w:val="110"/>
        </w:rPr>
        <w:t>for</w:t>
      </w:r>
      <w:r w:rsidRPr="00C7385C">
        <w:rPr>
          <w:spacing w:val="-10"/>
          <w:w w:val="110"/>
        </w:rPr>
        <w:t xml:space="preserve"> </w:t>
      </w:r>
      <w:r w:rsidRPr="00C7385C">
        <w:rPr>
          <w:w w:val="110"/>
        </w:rPr>
        <w:t>engineered</w:t>
      </w:r>
      <w:r w:rsidRPr="00C7385C">
        <w:rPr>
          <w:spacing w:val="-10"/>
          <w:w w:val="110"/>
        </w:rPr>
        <w:t xml:space="preserve"> </w:t>
      </w:r>
      <w:r w:rsidRPr="00C7385C">
        <w:rPr>
          <w:w w:val="110"/>
        </w:rPr>
        <w:t>chemical</w:t>
      </w:r>
      <w:r w:rsidRPr="00C7385C">
        <w:rPr>
          <w:spacing w:val="-10"/>
          <w:w w:val="110"/>
        </w:rPr>
        <w:t xml:space="preserve"> </w:t>
      </w:r>
      <w:r w:rsidRPr="00C7385C">
        <w:rPr>
          <w:w w:val="110"/>
        </w:rPr>
        <w:t>production</w:t>
      </w:r>
      <w:r w:rsidRPr="00C7385C">
        <w:rPr>
          <w:spacing w:val="-10"/>
          <w:w w:val="110"/>
        </w:rPr>
        <w:t xml:space="preserve"> </w:t>
      </w:r>
      <w:r w:rsidRPr="00C7385C">
        <w:rPr>
          <w:w w:val="110"/>
        </w:rPr>
        <w:t>in biological hosts.</w:t>
      </w:r>
    </w:p>
    <w:p w14:paraId="42C1630B" w14:textId="50F4D8C7" w:rsidR="00696B06" w:rsidRPr="00C7385C" w:rsidRDefault="00696B06">
      <w:pPr>
        <w:tabs>
          <w:tab w:val="left" w:pos="374"/>
        </w:tabs>
        <w:spacing w:line="249" w:lineRule="auto"/>
        <w:ind w:right="117"/>
        <w:pPrChange w:id="76" w:author="Perdikoylis, Catherine" w:date="2023-03-24T16:29:00Z">
          <w:pPr>
            <w:pStyle w:val="ListParagraph"/>
            <w:numPr>
              <w:ilvl w:val="1"/>
              <w:numId w:val="3"/>
            </w:numPr>
            <w:tabs>
              <w:tab w:val="left" w:pos="374"/>
            </w:tabs>
            <w:spacing w:line="249" w:lineRule="auto"/>
            <w:ind w:left="108" w:right="117" w:firstLine="0"/>
          </w:pPr>
        </w:pPrChange>
      </w:pPr>
      <w:del w:id="77" w:author="Perdikoylis, Catherine" w:date="2023-03-24T16:27:00Z">
        <w:r w:rsidRPr="00C7385C" w:rsidDel="00641A7F">
          <w:rPr>
            <w:i/>
            <w:w w:val="105"/>
          </w:rPr>
          <w:delText>:</w:delText>
        </w:r>
        <w:r w:rsidRPr="00C7385C" w:rsidDel="00641A7F">
          <w:rPr>
            <w:i/>
            <w:spacing w:val="38"/>
            <w:w w:val="105"/>
          </w:rPr>
          <w:delText xml:space="preserve"> </w:delText>
        </w:r>
        <w:r w:rsidRPr="00C7385C" w:rsidDel="00641A7F">
          <w:rPr>
            <w:i/>
            <w:w w:val="105"/>
            <w:u w:val="single"/>
          </w:rPr>
          <w:delText>C</w:delText>
        </w:r>
      </w:del>
      <w:ins w:id="78" w:author="Perdikoylis, Catherine" w:date="2023-03-24T16:27:00Z">
        <w:r w:rsidR="00641A7F">
          <w:rPr>
            <w:i/>
            <w:w w:val="105"/>
            <w:u w:val="single"/>
          </w:rPr>
          <w:t>C</w:t>
        </w:r>
      </w:ins>
      <w:r w:rsidRPr="00641A7F">
        <w:rPr>
          <w:i/>
          <w:w w:val="105"/>
          <w:u w:val="single"/>
        </w:rPr>
        <w:t xml:space="preserve">entral </w:t>
      </w:r>
      <w:proofErr w:type="gramStart"/>
      <w:r w:rsidRPr="00641A7F">
        <w:rPr>
          <w:i/>
          <w:w w:val="105"/>
          <w:u w:val="single"/>
        </w:rPr>
        <w:t>finding</w:t>
      </w:r>
      <w:proofErr w:type="gramEnd"/>
      <w:r w:rsidRPr="00696F48">
        <w:rPr>
          <w:i/>
          <w:w w:val="105"/>
        </w:rPr>
        <w:t xml:space="preserve"> </w:t>
      </w:r>
      <w:r w:rsidRPr="00696F48">
        <w:rPr>
          <w:w w:val="105"/>
        </w:rPr>
        <w:t xml:space="preserve">We found that by over-expressing </w:t>
      </w:r>
      <w:proofErr w:type="spellStart"/>
      <w:r w:rsidRPr="00696F48">
        <w:rPr>
          <w:w w:val="105"/>
        </w:rPr>
        <w:t>PstI</w:t>
      </w:r>
      <w:proofErr w:type="spellEnd"/>
      <w:r w:rsidRPr="00696F48">
        <w:rPr>
          <w:w w:val="105"/>
        </w:rPr>
        <w:t xml:space="preserve"> we were able to increase glucose uptake after growth was stopped by nitrogen limitation.</w:t>
      </w:r>
      <w:r w:rsidRPr="00C7385C">
        <w:rPr>
          <w:spacing w:val="40"/>
          <w:w w:val="105"/>
        </w:rPr>
        <w:t xml:space="preserve"> </w:t>
      </w:r>
      <w:r w:rsidR="002D5558" w:rsidRPr="00C7385C">
        <w:rPr>
          <w:w w:val="105"/>
        </w:rPr>
        <w:t>However,</w:t>
      </w:r>
      <w:r w:rsidRPr="00C7385C">
        <w:rPr>
          <w:w w:val="105"/>
        </w:rPr>
        <w:t xml:space="preserve"> we did not find this increased glucose consumption</w:t>
      </w:r>
      <w:r w:rsidRPr="00C7385C">
        <w:rPr>
          <w:spacing w:val="40"/>
          <w:w w:val="105"/>
        </w:rPr>
        <w:t xml:space="preserve"> </w:t>
      </w:r>
      <w:r w:rsidRPr="00C7385C">
        <w:rPr>
          <w:w w:val="105"/>
        </w:rPr>
        <w:t>increased yield significantly, and it is likely additional work will be needed to direct this increased flux</w:t>
      </w:r>
      <w:r w:rsidRPr="00C7385C">
        <w:rPr>
          <w:spacing w:val="80"/>
          <w:w w:val="105"/>
        </w:rPr>
        <w:t xml:space="preserve"> </w:t>
      </w:r>
      <w:r w:rsidRPr="00C7385C">
        <w:rPr>
          <w:w w:val="105"/>
        </w:rPr>
        <w:t>towards chemical production.</w:t>
      </w:r>
    </w:p>
    <w:p w14:paraId="10017497" w14:textId="69D76DB1" w:rsidR="00696B06" w:rsidRPr="00C7385C" w:rsidRDefault="00696B06">
      <w:pPr>
        <w:tabs>
          <w:tab w:val="left" w:pos="374"/>
        </w:tabs>
        <w:spacing w:line="249" w:lineRule="auto"/>
        <w:ind w:right="874"/>
        <w:pPrChange w:id="79" w:author="Perdikoylis, Catherine" w:date="2023-03-24T16:29:00Z">
          <w:pPr>
            <w:pStyle w:val="ListParagraph"/>
            <w:numPr>
              <w:ilvl w:val="1"/>
              <w:numId w:val="3"/>
            </w:numPr>
            <w:tabs>
              <w:tab w:val="left" w:pos="374"/>
            </w:tabs>
            <w:spacing w:line="249" w:lineRule="auto"/>
            <w:ind w:left="108" w:right="874" w:firstLine="0"/>
          </w:pPr>
        </w:pPrChange>
      </w:pPr>
      <w:del w:id="80" w:author="Perdikoylis, Catherine" w:date="2023-03-24T16:27:00Z">
        <w:r w:rsidRPr="00C7385C" w:rsidDel="00641A7F">
          <w:rPr>
            <w:i/>
            <w:w w:val="110"/>
          </w:rPr>
          <w:delText>:</w:delText>
        </w:r>
        <w:r w:rsidRPr="00C7385C" w:rsidDel="00641A7F">
          <w:rPr>
            <w:i/>
            <w:spacing w:val="14"/>
            <w:w w:val="110"/>
          </w:rPr>
          <w:delText xml:space="preserve"> </w:delText>
        </w:r>
      </w:del>
      <w:r w:rsidRPr="00C7385C">
        <w:rPr>
          <w:i/>
          <w:w w:val="110"/>
          <w:u w:val="single"/>
        </w:rPr>
        <w:t>Influence/Application</w:t>
      </w:r>
      <w:r w:rsidRPr="00C7385C">
        <w:rPr>
          <w:i/>
          <w:spacing w:val="-12"/>
          <w:w w:val="110"/>
        </w:rPr>
        <w:t xml:space="preserve"> </w:t>
      </w:r>
      <w:r w:rsidRPr="00C7385C">
        <w:rPr>
          <w:w w:val="110"/>
        </w:rPr>
        <w:t>This</w:t>
      </w:r>
      <w:r w:rsidRPr="00C7385C">
        <w:rPr>
          <w:spacing w:val="-5"/>
          <w:w w:val="110"/>
        </w:rPr>
        <w:t xml:space="preserve"> </w:t>
      </w:r>
      <w:r w:rsidRPr="00C7385C">
        <w:rPr>
          <w:w w:val="110"/>
        </w:rPr>
        <w:t>work</w:t>
      </w:r>
      <w:r w:rsidRPr="00C7385C">
        <w:rPr>
          <w:spacing w:val="-5"/>
          <w:w w:val="110"/>
        </w:rPr>
        <w:t xml:space="preserve"> </w:t>
      </w:r>
      <w:r w:rsidRPr="00C7385C">
        <w:rPr>
          <w:w w:val="110"/>
        </w:rPr>
        <w:t>provides</w:t>
      </w:r>
      <w:r w:rsidRPr="00C7385C">
        <w:rPr>
          <w:spacing w:val="-5"/>
          <w:w w:val="110"/>
        </w:rPr>
        <w:t xml:space="preserve"> </w:t>
      </w:r>
      <w:r w:rsidRPr="00C7385C">
        <w:rPr>
          <w:w w:val="110"/>
        </w:rPr>
        <w:t>another</w:t>
      </w:r>
      <w:r w:rsidRPr="00C7385C">
        <w:rPr>
          <w:spacing w:val="-5"/>
          <w:w w:val="110"/>
        </w:rPr>
        <w:t xml:space="preserve"> </w:t>
      </w:r>
      <w:r w:rsidRPr="00C7385C">
        <w:rPr>
          <w:w w:val="110"/>
        </w:rPr>
        <w:t>tool</w:t>
      </w:r>
      <w:r w:rsidRPr="00C7385C">
        <w:rPr>
          <w:spacing w:val="-5"/>
          <w:w w:val="110"/>
        </w:rPr>
        <w:t xml:space="preserve"> </w:t>
      </w:r>
      <w:r w:rsidRPr="00C7385C">
        <w:rPr>
          <w:w w:val="110"/>
        </w:rPr>
        <w:t>that</w:t>
      </w:r>
      <w:r w:rsidRPr="00C7385C">
        <w:rPr>
          <w:spacing w:val="-5"/>
          <w:w w:val="110"/>
        </w:rPr>
        <w:t xml:space="preserve"> </w:t>
      </w:r>
      <w:r w:rsidRPr="00C7385C">
        <w:rPr>
          <w:w w:val="110"/>
        </w:rPr>
        <w:t>metabolic</w:t>
      </w:r>
      <w:r w:rsidRPr="00C7385C">
        <w:rPr>
          <w:spacing w:val="-5"/>
          <w:w w:val="110"/>
        </w:rPr>
        <w:t xml:space="preserve"> </w:t>
      </w:r>
      <w:r w:rsidRPr="00C7385C">
        <w:rPr>
          <w:w w:val="110"/>
        </w:rPr>
        <w:t>engineers</w:t>
      </w:r>
      <w:r w:rsidRPr="00C7385C">
        <w:rPr>
          <w:spacing w:val="-5"/>
          <w:w w:val="110"/>
        </w:rPr>
        <w:t xml:space="preserve"> </w:t>
      </w:r>
      <w:r w:rsidRPr="00C7385C">
        <w:rPr>
          <w:w w:val="110"/>
        </w:rPr>
        <w:t>can</w:t>
      </w:r>
      <w:r w:rsidRPr="00C7385C">
        <w:rPr>
          <w:spacing w:val="-5"/>
          <w:w w:val="110"/>
        </w:rPr>
        <w:t xml:space="preserve"> </w:t>
      </w:r>
      <w:r w:rsidRPr="00C7385C">
        <w:rPr>
          <w:w w:val="110"/>
        </w:rPr>
        <w:t>use</w:t>
      </w:r>
      <w:r w:rsidRPr="00C7385C">
        <w:rPr>
          <w:spacing w:val="-5"/>
          <w:w w:val="110"/>
        </w:rPr>
        <w:t xml:space="preserve"> </w:t>
      </w:r>
      <w:r w:rsidRPr="00C7385C">
        <w:rPr>
          <w:w w:val="110"/>
        </w:rPr>
        <w:t>to optimize the production of their compound of interest.</w:t>
      </w:r>
    </w:p>
    <w:p w14:paraId="22E2854C" w14:textId="132F04FA" w:rsidR="00696B06" w:rsidRPr="00C7385C" w:rsidRDefault="00696B06">
      <w:pPr>
        <w:tabs>
          <w:tab w:val="left" w:pos="374"/>
        </w:tabs>
        <w:spacing w:line="249" w:lineRule="auto"/>
        <w:ind w:right="752"/>
        <w:pPrChange w:id="81" w:author="Perdikoylis, Catherine" w:date="2023-03-24T16:29:00Z">
          <w:pPr>
            <w:pStyle w:val="ListParagraph"/>
            <w:numPr>
              <w:ilvl w:val="1"/>
              <w:numId w:val="3"/>
            </w:numPr>
            <w:tabs>
              <w:tab w:val="left" w:pos="374"/>
            </w:tabs>
            <w:spacing w:line="249" w:lineRule="auto"/>
            <w:ind w:left="107" w:right="752" w:firstLine="0"/>
          </w:pPr>
        </w:pPrChange>
      </w:pPr>
      <w:del w:id="82" w:author="Perdikoylis, Catherine" w:date="2023-03-24T16:27:00Z">
        <w:r w:rsidRPr="00C7385C" w:rsidDel="00641A7F">
          <w:rPr>
            <w:i/>
            <w:w w:val="110"/>
          </w:rPr>
          <w:delText>:</w:delText>
        </w:r>
        <w:r w:rsidRPr="00C7385C" w:rsidDel="00641A7F">
          <w:rPr>
            <w:i/>
            <w:spacing w:val="13"/>
            <w:w w:val="110"/>
          </w:rPr>
          <w:delText xml:space="preserve"> </w:delText>
        </w:r>
      </w:del>
      <w:r w:rsidRPr="00C7385C">
        <w:rPr>
          <w:i/>
          <w:w w:val="110"/>
          <w:u w:val="single"/>
        </w:rPr>
        <w:t>My</w:t>
      </w:r>
      <w:r w:rsidRPr="00C7385C">
        <w:rPr>
          <w:i/>
          <w:spacing w:val="-2"/>
          <w:w w:val="110"/>
          <w:u w:val="single"/>
        </w:rPr>
        <w:t xml:space="preserve"> </w:t>
      </w:r>
      <w:r w:rsidRPr="00C7385C">
        <w:rPr>
          <w:i/>
          <w:w w:val="110"/>
          <w:u w:val="single"/>
        </w:rPr>
        <w:t>role</w:t>
      </w:r>
      <w:r w:rsidRPr="00C7385C">
        <w:rPr>
          <w:i/>
          <w:spacing w:val="-13"/>
          <w:w w:val="110"/>
        </w:rPr>
        <w:t xml:space="preserve"> </w:t>
      </w:r>
      <w:r w:rsidRPr="00C7385C">
        <w:rPr>
          <w:w w:val="110"/>
        </w:rPr>
        <w:t>My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role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in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this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project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was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to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perform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growth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and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chemical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production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assays</w:t>
      </w:r>
      <w:r w:rsidRPr="00C7385C">
        <w:rPr>
          <w:spacing w:val="-6"/>
          <w:w w:val="110"/>
        </w:rPr>
        <w:t xml:space="preserve"> </w:t>
      </w:r>
      <w:r w:rsidRPr="00C7385C">
        <w:rPr>
          <w:w w:val="110"/>
        </w:rPr>
        <w:t>with modified strains and to prepare samples for mass spectrometry.</w:t>
      </w:r>
    </w:p>
    <w:p w14:paraId="6720702D" w14:textId="77777777" w:rsidR="00696B06" w:rsidRPr="00696B06" w:rsidRDefault="00696B06" w:rsidP="00696B06">
      <w:pPr>
        <w:pStyle w:val="BodyText"/>
        <w:spacing w:before="158" w:line="249" w:lineRule="auto"/>
        <w:ind w:left="307" w:hanging="200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05"/>
          <w:sz w:val="22"/>
          <w:szCs w:val="22"/>
        </w:rPr>
        <w:t>Victor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Chubukov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>,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John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James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Desmarais,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4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et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al.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(Jan.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2017).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“Engineering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glucose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metabolism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of Escherichia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coli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under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nitrogen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starvation”.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In: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05"/>
          <w:sz w:val="22"/>
          <w:szCs w:val="22"/>
        </w:rPr>
        <w:t>NPJ</w:t>
      </w:r>
      <w:r w:rsidRPr="00696B06">
        <w:rPr>
          <w:rFonts w:ascii="Arial" w:hAnsi="Arial" w:cs="Arial"/>
          <w:i/>
          <w:spacing w:val="2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05"/>
          <w:sz w:val="22"/>
          <w:szCs w:val="22"/>
        </w:rPr>
        <w:t>Syst</w:t>
      </w:r>
      <w:r w:rsidRPr="00696B06">
        <w:rPr>
          <w:rFonts w:ascii="Arial" w:hAnsi="Arial" w:cs="Arial"/>
          <w:i/>
          <w:spacing w:val="2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05"/>
          <w:sz w:val="22"/>
          <w:szCs w:val="22"/>
        </w:rPr>
        <w:t>Biol</w:t>
      </w:r>
      <w:r w:rsidRPr="00696B06">
        <w:rPr>
          <w:rFonts w:ascii="Arial" w:hAnsi="Arial" w:cs="Arial"/>
          <w:i/>
          <w:spacing w:val="2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05"/>
          <w:sz w:val="22"/>
          <w:szCs w:val="22"/>
        </w:rPr>
        <w:t>Appl</w:t>
      </w:r>
      <w:r w:rsidRPr="00696B06">
        <w:rPr>
          <w:rFonts w:ascii="Arial" w:hAnsi="Arial" w:cs="Arial"/>
          <w:i/>
          <w:spacing w:val="4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3,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p.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16035.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issn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>: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2056-7189.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doi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 xml:space="preserve">: </w:t>
      </w:r>
      <w:r w:rsidRPr="00696B06">
        <w:rPr>
          <w:rFonts w:ascii="Arial" w:hAnsi="Arial" w:cs="Arial"/>
          <w:spacing w:val="-8"/>
          <w:sz w:val="22"/>
          <w:szCs w:val="22"/>
        </w:rPr>
        <w:t>10.1038/npjsba.2016.35.</w:t>
      </w:r>
    </w:p>
    <w:p w14:paraId="011C3079" w14:textId="77777777" w:rsidR="00696B06" w:rsidRPr="00696B06" w:rsidRDefault="00696B06" w:rsidP="00696B06"/>
    <w:p w14:paraId="56A79090" w14:textId="15B95A8E" w:rsidR="00213677" w:rsidRPr="00052F6B" w:rsidDel="005C2848" w:rsidRDefault="005C2848">
      <w:pPr>
        <w:pStyle w:val="Heading3"/>
        <w:spacing w:before="0" w:after="0"/>
        <w:rPr>
          <w:del w:id="83" w:author="Perdikoylis, Catherine" w:date="2023-03-24T16:08:00Z"/>
          <w:sz w:val="24"/>
          <w:rPrChange w:id="84" w:author="Perdikoylis, Catherine" w:date="2023-03-24T15:57:00Z">
            <w:rPr>
              <w:del w:id="85" w:author="Perdikoylis, Catherine" w:date="2023-03-24T16:08:00Z"/>
            </w:rPr>
          </w:rPrChange>
        </w:rPr>
        <w:pPrChange w:id="86" w:author="Perdikoylis, Catherine" w:date="2023-03-24T15:57:00Z">
          <w:pPr>
            <w:pStyle w:val="Heading3"/>
          </w:pPr>
        </w:pPrChange>
      </w:pPr>
      <w:r w:rsidRPr="00052F6B">
        <w:rPr>
          <w:b w:val="0"/>
          <w:bCs w:val="0"/>
          <w:sz w:val="24"/>
          <w:szCs w:val="26"/>
          <w:rPrChange w:id="87" w:author="Perdikoylis, Catherine" w:date="2023-03-24T15:57:00Z">
            <w:rPr>
              <w:b w:val="0"/>
              <w:bCs w:val="0"/>
              <w:sz w:val="26"/>
              <w:szCs w:val="26"/>
            </w:rPr>
          </w:rPrChange>
        </w:rPr>
        <w:t>D. Scholastic Performance</w:t>
      </w:r>
    </w:p>
    <w:p w14:paraId="7561CEC8" w14:textId="4995DFD9" w:rsidR="00213677" w:rsidRPr="00052F6B" w:rsidRDefault="00213677">
      <w:pPr>
        <w:pStyle w:val="Heading3"/>
        <w:spacing w:before="0" w:after="0"/>
        <w:rPr>
          <w:sz w:val="24"/>
          <w:rPrChange w:id="88" w:author="Perdikoylis, Catherine" w:date="2023-03-24T15:57:00Z">
            <w:rPr/>
          </w:rPrChange>
        </w:rPr>
        <w:pPrChange w:id="89" w:author="Perdikoylis, Catherine" w:date="2023-03-24T16:08:00Z">
          <w:pPr>
            <w:pStyle w:val="h3underline"/>
          </w:pPr>
        </w:pPrChange>
      </w:pPr>
    </w:p>
    <w:tbl>
      <w:tblPr>
        <w:tblStyle w:val="sectionCoursework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PrChange w:id="90" w:author="Perdikoylis, Catherine" w:date="2023-03-24T16:25:00Z">
          <w:tblPr>
            <w:tblStyle w:val="sectionCourseworktable"/>
            <w:tblW w:w="5000" w:type="pct"/>
            <w:tblInd w:w="15" w:type="dxa"/>
            <w:tblBorders>
              <w:top w:val="outset" w:sz="6" w:space="0" w:color="000000"/>
              <w:left w:val="nil"/>
              <w:bottom w:val="nil"/>
              <w:right w:val="nil"/>
              <w:insideH w:val="nil"/>
              <w:insideV w:val="nil"/>
            </w:tblBorders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810"/>
        <w:gridCol w:w="8971"/>
        <w:gridCol w:w="1019"/>
        <w:tblGridChange w:id="91">
          <w:tblGrid>
            <w:gridCol w:w="1530"/>
            <w:gridCol w:w="7762"/>
            <w:gridCol w:w="1538"/>
          </w:tblGrid>
        </w:tblGridChange>
      </w:tblGrid>
      <w:tr w:rsidR="00213677" w14:paraId="087D019C" w14:textId="77777777" w:rsidTr="00641A7F">
        <w:tc>
          <w:tcPr>
            <w:tcW w:w="810" w:type="dxa"/>
            <w:tcBorders>
              <w:top w:val="inset" w:sz="6" w:space="0" w:color="808080"/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tcPrChange w:id="92" w:author="Perdikoylis, Catherine" w:date="2023-03-24T16:25:00Z">
              <w:tcPr>
                <w:tcW w:w="1530" w:type="dxa"/>
                <w:tcBorders>
                  <w:top w:val="inset" w:sz="6" w:space="0" w:color="808080"/>
                  <w:bottom w:val="single" w:sz="6" w:space="0" w:color="000000"/>
                </w:tcBorders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4446D321" w14:textId="77777777" w:rsidR="00213677" w:rsidRPr="00052F6B" w:rsidRDefault="005C2848">
            <w:pPr>
              <w:jc w:val="center"/>
              <w:rPr>
                <w:u w:val="single"/>
                <w:rPrChange w:id="93" w:author="Perdikoylis, Catherine" w:date="2023-03-24T16:01:00Z">
                  <w:rPr/>
                </w:rPrChange>
              </w:rPr>
            </w:pPr>
            <w:r w:rsidRPr="00052F6B">
              <w:rPr>
                <w:u w:val="single"/>
                <w:rPrChange w:id="94" w:author="Perdikoylis, Catherine" w:date="2023-03-24T16:01:00Z">
                  <w:rPr/>
                </w:rPrChange>
              </w:rPr>
              <w:t>YEAR</w:t>
            </w:r>
          </w:p>
        </w:tc>
        <w:tc>
          <w:tcPr>
            <w:tcW w:w="9000" w:type="dxa"/>
            <w:tcBorders>
              <w:top w:val="inset" w:sz="6" w:space="0" w:color="808080"/>
              <w:left w:val="inset" w:sz="6" w:space="0" w:color="808080"/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tcPrChange w:id="95" w:author="Perdikoylis, Catherine" w:date="2023-03-24T16:25:00Z">
              <w:tcPr>
                <w:tcW w:w="0" w:type="auto"/>
                <w:tcBorders>
                  <w:top w:val="inset" w:sz="6" w:space="0" w:color="808080"/>
                  <w:left w:val="inset" w:sz="6" w:space="0" w:color="808080"/>
                  <w:bottom w:val="single" w:sz="6" w:space="0" w:color="000000"/>
                </w:tcBorders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C1E7838" w14:textId="77777777" w:rsidR="00213677" w:rsidRPr="00052F6B" w:rsidRDefault="005C2848">
            <w:pPr>
              <w:jc w:val="center"/>
              <w:rPr>
                <w:u w:val="single"/>
                <w:rPrChange w:id="96" w:author="Perdikoylis, Catherine" w:date="2023-03-24T16:01:00Z">
                  <w:rPr/>
                </w:rPrChange>
              </w:rPr>
            </w:pPr>
            <w:r w:rsidRPr="00052F6B">
              <w:rPr>
                <w:u w:val="single"/>
                <w:rPrChange w:id="97" w:author="Perdikoylis, Catherine" w:date="2023-03-24T16:01:00Z">
                  <w:rPr/>
                </w:rPrChange>
              </w:rPr>
              <w:t>COURSE TITLE</w:t>
            </w:r>
          </w:p>
        </w:tc>
        <w:tc>
          <w:tcPr>
            <w:tcW w:w="1020" w:type="dxa"/>
            <w:tcBorders>
              <w:top w:val="inset" w:sz="6" w:space="0" w:color="808080"/>
              <w:left w:val="inset" w:sz="6" w:space="0" w:color="808080"/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tcPrChange w:id="98" w:author="Perdikoylis, Catherine" w:date="2023-03-24T16:25:00Z">
              <w:tcPr>
                <w:tcW w:w="1538" w:type="dxa"/>
                <w:tcBorders>
                  <w:top w:val="inset" w:sz="6" w:space="0" w:color="808080"/>
                  <w:left w:val="inset" w:sz="6" w:space="0" w:color="808080"/>
                  <w:bottom w:val="single" w:sz="6" w:space="0" w:color="000000"/>
                </w:tcBorders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7F6F760" w14:textId="77777777" w:rsidR="00213677" w:rsidRPr="00052F6B" w:rsidRDefault="005C2848">
            <w:pPr>
              <w:jc w:val="center"/>
              <w:rPr>
                <w:u w:val="single"/>
                <w:rPrChange w:id="99" w:author="Perdikoylis, Catherine" w:date="2023-03-24T16:01:00Z">
                  <w:rPr/>
                </w:rPrChange>
              </w:rPr>
            </w:pPr>
            <w:r w:rsidRPr="00052F6B">
              <w:rPr>
                <w:u w:val="single"/>
                <w:rPrChange w:id="100" w:author="Perdikoylis, Catherine" w:date="2023-03-24T16:01:00Z">
                  <w:rPr/>
                </w:rPrChange>
              </w:rPr>
              <w:t>GRADE</w:t>
            </w:r>
          </w:p>
        </w:tc>
      </w:tr>
      <w:tr w:rsidR="00213677" w:rsidDel="00052F6B" w14:paraId="03ACC021" w14:textId="24C2F978" w:rsidTr="00FA0909">
        <w:trPr>
          <w:del w:id="101" w:author="Perdikoylis, Catherine" w:date="2023-03-24T16:01:00Z"/>
        </w:trPr>
        <w:tc>
          <w:tcPr>
            <w:tcW w:w="10830" w:type="dxa"/>
            <w:gridSpan w:val="3"/>
            <w:tcBorders>
              <w:top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tcPrChange w:id="102" w:author="Perdikoylis, Catherine" w:date="2023-03-24T16:25:00Z">
              <w:tcPr>
                <w:tcW w:w="0" w:type="auto"/>
                <w:gridSpan w:val="3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3EB36815" w14:textId="7D6B9F16" w:rsidR="00213677" w:rsidDel="00052F6B" w:rsidRDefault="005C2848">
            <w:pPr>
              <w:jc w:val="center"/>
              <w:rPr>
                <w:del w:id="103" w:author="Perdikoylis, Catherine" w:date="2023-03-24T16:01:00Z"/>
              </w:rPr>
            </w:pPr>
            <w:del w:id="104" w:author="Perdikoylis, Catherine" w:date="2023-03-24T16:01:00Z">
              <w:r w:rsidDel="00052F6B">
                <w:rPr>
                  <w:caps/>
                </w:rPr>
                <w:delText>Middlebury College</w:delText>
              </w:r>
            </w:del>
          </w:p>
        </w:tc>
      </w:tr>
      <w:tr w:rsidR="00213677" w:rsidDel="00052F6B" w14:paraId="3B5438CF" w14:textId="4F092BB6" w:rsidTr="00FA0909">
        <w:trPr>
          <w:del w:id="105" w:author="Perdikoylis, Catherine" w:date="2023-03-24T16:01:00Z"/>
        </w:trPr>
        <w:tc>
          <w:tcPr>
            <w:tcW w:w="1083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tcPrChange w:id="106" w:author="Perdikoylis, Catherine" w:date="2023-03-24T16:25:00Z">
              <w:tcPr>
                <w:tcW w:w="0" w:type="auto"/>
                <w:gridSpan w:val="3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55364F1" w14:textId="01E526AB" w:rsidR="00213677" w:rsidDel="00052F6B" w:rsidRDefault="005C2848">
            <w:pPr>
              <w:jc w:val="center"/>
              <w:rPr>
                <w:del w:id="107" w:author="Perdikoylis, Catherine" w:date="2023-03-24T16:01:00Z"/>
              </w:rPr>
            </w:pPr>
            <w:del w:id="108" w:author="Perdikoylis, Catherine" w:date="2023-03-24T16:01:00Z">
              <w:r w:rsidDel="00052F6B">
                <w:rPr>
                  <w:caps/>
                </w:rPr>
                <w:delText>University of California Berkeley</w:delText>
              </w:r>
            </w:del>
          </w:p>
        </w:tc>
      </w:tr>
      <w:tr w:rsidR="00213677" w14:paraId="0D2A73D5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09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29142D13" w14:textId="77777777" w:rsidR="00213677" w:rsidRDefault="005C2848">
            <w:pPr>
              <w:jc w:val="center"/>
            </w:pPr>
            <w:r>
              <w:t>2016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10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611FD82" w14:textId="16830931" w:rsidR="00213677" w:rsidRDefault="005C2848">
            <w:del w:id="111" w:author="Perdikoylis, Catherine" w:date="2023-03-24T16:23:00Z">
              <w:r w:rsidDel="00FA0909">
                <w:delText xml:space="preserve">MCELLBI 200A - </w:delText>
              </w:r>
            </w:del>
            <w:r>
              <w:t>Fundamentals of Molecular and Cell Biology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12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B372244" w14:textId="77777777" w:rsidR="00213677" w:rsidRDefault="005C2848">
            <w:pPr>
              <w:jc w:val="center"/>
            </w:pPr>
            <w:r>
              <w:t>A</w:t>
            </w:r>
          </w:p>
        </w:tc>
      </w:tr>
      <w:tr w:rsidR="00213677" w14:paraId="18BC40A9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13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30AA5FDD" w14:textId="77777777" w:rsidR="00213677" w:rsidRDefault="005C2848">
            <w:pPr>
              <w:jc w:val="center"/>
            </w:pPr>
            <w:r>
              <w:t>2016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14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32C5E94" w14:textId="060CC6A9" w:rsidR="00213677" w:rsidRDefault="005C2848">
            <w:del w:id="115" w:author="Perdikoylis, Catherine" w:date="2023-03-24T16:23:00Z">
              <w:r w:rsidDel="00FA0909">
                <w:delText xml:space="preserve">MCELLBI 200B - </w:delText>
              </w:r>
            </w:del>
            <w:r>
              <w:t>Fundamentals of Molecular and Cell Biology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16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28351D92" w14:textId="77777777" w:rsidR="00213677" w:rsidRDefault="005C2848">
            <w:pPr>
              <w:jc w:val="center"/>
            </w:pPr>
            <w:r>
              <w:t>A</w:t>
            </w:r>
          </w:p>
        </w:tc>
      </w:tr>
      <w:tr w:rsidR="00213677" w14:paraId="78F31385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17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90945FA" w14:textId="77777777" w:rsidR="00213677" w:rsidRDefault="005C2848">
            <w:pPr>
              <w:jc w:val="center"/>
            </w:pPr>
            <w:r>
              <w:t>2016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18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43CE2C3C" w14:textId="11D02621" w:rsidR="00213677" w:rsidRDefault="005C2848">
            <w:del w:id="119" w:author="Perdikoylis, Catherine" w:date="2023-03-24T16:23:00Z">
              <w:r w:rsidDel="00FA0909">
                <w:delText xml:space="preserve">MCELLBI 280A - </w:delText>
              </w:r>
            </w:del>
            <w:r>
              <w:t>Selected Topics in Molecular and Cell Biology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20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5783DE46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049C1DAB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21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2040CB55" w14:textId="77777777" w:rsidR="00213677" w:rsidRDefault="005C2848">
            <w:pPr>
              <w:jc w:val="center"/>
            </w:pPr>
            <w:r>
              <w:t>2016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22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0C532A6" w14:textId="78BD4A76" w:rsidR="00213677" w:rsidRDefault="005C2848">
            <w:del w:id="123" w:author="Perdikoylis, Catherine" w:date="2023-03-24T16:23:00Z">
              <w:r w:rsidDel="00FA0909">
                <w:delText xml:space="preserve">MCELLBI 291A - </w:delText>
              </w:r>
            </w:del>
            <w:r>
              <w:t>Introduction to Research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24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5835020A" w14:textId="77777777" w:rsidR="00213677" w:rsidRDefault="005C2848">
            <w:pPr>
              <w:jc w:val="center"/>
            </w:pPr>
            <w:r>
              <w:t>A</w:t>
            </w:r>
          </w:p>
        </w:tc>
      </w:tr>
      <w:tr w:rsidR="00213677" w14:paraId="38AB2D8A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25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42AC90A" w14:textId="77777777" w:rsidR="00213677" w:rsidRDefault="005C2848">
            <w:pPr>
              <w:jc w:val="center"/>
            </w:pPr>
            <w:r>
              <w:t>2016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26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286F6D02" w14:textId="39C467F1" w:rsidR="00213677" w:rsidRDefault="005C2848">
            <w:del w:id="127" w:author="Perdikoylis, Catherine" w:date="2023-03-24T16:23:00Z">
              <w:r w:rsidDel="00FA0909">
                <w:delText xml:space="preserve">MCELLBI 293A - </w:delText>
              </w:r>
            </w:del>
            <w:r>
              <w:t>Research Seminar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28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55B5C09D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2A7272EF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29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9FECD32" w14:textId="77777777" w:rsidR="00213677" w:rsidRDefault="005C2848">
            <w:pPr>
              <w:jc w:val="center"/>
            </w:pPr>
            <w:r>
              <w:t>2017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30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5F12A445" w14:textId="180DFE20" w:rsidR="00213677" w:rsidRDefault="005C2848">
            <w:del w:id="131" w:author="Perdikoylis, Catherine" w:date="2023-03-24T16:23:00Z">
              <w:r w:rsidDel="00FA0909">
                <w:delText xml:space="preserve">MCELLBI 206 - </w:delText>
              </w:r>
            </w:del>
            <w:r>
              <w:t>Physical Biochemistry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32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934D23E" w14:textId="77777777" w:rsidR="00213677" w:rsidRDefault="005C2848">
            <w:pPr>
              <w:jc w:val="center"/>
            </w:pPr>
            <w:r>
              <w:t>A</w:t>
            </w:r>
          </w:p>
        </w:tc>
      </w:tr>
      <w:tr w:rsidR="00213677" w14:paraId="189B2523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33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3B00F92" w14:textId="77777777" w:rsidR="00213677" w:rsidRDefault="005C2848">
            <w:pPr>
              <w:jc w:val="center"/>
            </w:pPr>
            <w:r>
              <w:t>2017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34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452183A" w14:textId="4E246C6A" w:rsidR="00213677" w:rsidRDefault="005C2848">
            <w:del w:id="135" w:author="Perdikoylis, Catherine" w:date="2023-03-24T16:23:00Z">
              <w:r w:rsidDel="00FA0909">
                <w:delText xml:space="preserve">MCELLBI C212A - </w:delText>
              </w:r>
            </w:del>
            <w:r>
              <w:t xml:space="preserve">Chemical Biology I - Structure, Synthesis and Function of Biomolecules 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36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2C7827C9" w14:textId="77777777" w:rsidR="00213677" w:rsidRDefault="005C2848">
            <w:pPr>
              <w:jc w:val="center"/>
            </w:pPr>
            <w:r>
              <w:t>A+</w:t>
            </w:r>
          </w:p>
        </w:tc>
      </w:tr>
      <w:tr w:rsidR="00213677" w14:paraId="1C986695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37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2EC5E66" w14:textId="77777777" w:rsidR="00213677" w:rsidRDefault="005C2848">
            <w:pPr>
              <w:jc w:val="center"/>
            </w:pPr>
            <w:r>
              <w:t>2017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38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0EE28C1" w14:textId="7E11B5ED" w:rsidR="00213677" w:rsidRDefault="005C2848">
            <w:del w:id="139" w:author="Perdikoylis, Catherine" w:date="2023-03-24T16:23:00Z">
              <w:r w:rsidDel="00FA0909">
                <w:delText xml:space="preserve">MCELLBI C212B - </w:delText>
              </w:r>
            </w:del>
            <w:r>
              <w:t xml:space="preserve">Chemical Biology II - Enzyme Reaction Mechanisms 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40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B9E2259" w14:textId="77777777" w:rsidR="00213677" w:rsidRDefault="005C2848">
            <w:pPr>
              <w:jc w:val="center"/>
            </w:pPr>
            <w:r>
              <w:t>A</w:t>
            </w:r>
          </w:p>
        </w:tc>
      </w:tr>
      <w:tr w:rsidR="00213677" w14:paraId="0785345A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41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DA42917" w14:textId="77777777" w:rsidR="00213677" w:rsidRDefault="005C2848">
            <w:pPr>
              <w:jc w:val="center"/>
            </w:pPr>
            <w:r>
              <w:t>2017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42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3DC90B5B" w14:textId="7274D354" w:rsidR="00213677" w:rsidRDefault="005C2848">
            <w:del w:id="143" w:author="Perdikoylis, Catherine" w:date="2023-03-24T16:23:00Z">
              <w:r w:rsidDel="00FA0909">
                <w:delText xml:space="preserve">MCELLBI C212C - </w:delText>
              </w:r>
            </w:del>
            <w:r>
              <w:t>Chemical Biology III - Contemporary Topics in Chemical Biology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44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4C57E25" w14:textId="77777777" w:rsidR="00213677" w:rsidRDefault="005C2848">
            <w:pPr>
              <w:jc w:val="center"/>
            </w:pPr>
            <w:r>
              <w:t>A-</w:t>
            </w:r>
          </w:p>
        </w:tc>
      </w:tr>
      <w:tr w:rsidR="00213677" w14:paraId="477C6821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45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C360B2F" w14:textId="77777777" w:rsidR="00213677" w:rsidRDefault="005C2848">
            <w:pPr>
              <w:jc w:val="center"/>
            </w:pPr>
            <w:r>
              <w:t>2017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46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057BD2C" w14:textId="36D0E957" w:rsidR="00213677" w:rsidRDefault="005C2848">
            <w:del w:id="147" w:author="Perdikoylis, Catherine" w:date="2023-03-24T16:23:00Z">
              <w:r w:rsidDel="00FA0909">
                <w:delText xml:space="preserve">MCELLBI 291B - </w:delText>
              </w:r>
            </w:del>
            <w:r>
              <w:t>Introduction to Research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48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21013C8B" w14:textId="77777777" w:rsidR="00213677" w:rsidRDefault="005C2848">
            <w:pPr>
              <w:jc w:val="center"/>
            </w:pPr>
            <w:r>
              <w:t>A</w:t>
            </w:r>
          </w:p>
        </w:tc>
      </w:tr>
      <w:tr w:rsidR="00213677" w14:paraId="4D405A3E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49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AB38658" w14:textId="77777777" w:rsidR="00213677" w:rsidRDefault="005C2848">
            <w:pPr>
              <w:jc w:val="center"/>
            </w:pPr>
            <w:r>
              <w:t>2017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50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243594F8" w14:textId="3B18D960" w:rsidR="00213677" w:rsidRDefault="005C2848">
            <w:del w:id="151" w:author="Perdikoylis, Catherine" w:date="2023-03-24T16:23:00Z">
              <w:r w:rsidDel="00FA0909">
                <w:delText xml:space="preserve">MCELLBI 293C - </w:delText>
              </w:r>
            </w:del>
            <w:r>
              <w:t>Responsible Conduct, Rigor and Reproducibility in Research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52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36A0AE02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3C4423A3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53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38D2DC5C" w14:textId="77777777" w:rsidR="00213677" w:rsidRDefault="005C2848">
            <w:pPr>
              <w:jc w:val="center"/>
            </w:pPr>
            <w:r>
              <w:t>2017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54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C5C751D" w14:textId="0303044D" w:rsidR="00213677" w:rsidRDefault="005C2848">
            <w:del w:id="155" w:author="Perdikoylis, Catherine" w:date="2023-03-24T16:23:00Z">
              <w:r w:rsidDel="00FA0909">
                <w:delText xml:space="preserve">MCELLBI 295 - </w:delText>
              </w:r>
            </w:del>
            <w:r>
              <w:t xml:space="preserve">Careers for Life Sciences </w:t>
            </w:r>
            <w:proofErr w:type="spellStart"/>
            <w:proofErr w:type="gramStart"/>
            <w:r>
              <w:t>Ph.D's</w:t>
            </w:r>
            <w:proofErr w:type="spellEnd"/>
            <w:proofErr w:type="gramEnd"/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56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52059C25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1BC87FE3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57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D180925" w14:textId="77777777" w:rsidR="00213677" w:rsidRDefault="005C2848">
            <w:pPr>
              <w:jc w:val="center"/>
            </w:pPr>
            <w:r>
              <w:t>2017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58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3E239D9E" w14:textId="3ABA93F7" w:rsidR="00213677" w:rsidRDefault="005C2848">
            <w:del w:id="159" w:author="Perdikoylis, Catherine" w:date="2023-03-24T16:23:00Z">
              <w:r w:rsidDel="00FA0909">
                <w:delText xml:space="preserve">MCELLBI 218X - </w:delText>
              </w:r>
            </w:del>
            <w:r>
              <w:t xml:space="preserve">Research Review in Biochemistry </w:t>
            </w:r>
            <w:del w:id="160" w:author="Perdikoylis, Catherine" w:date="2023-03-24T16:26:00Z">
              <w:r w:rsidDel="00641A7F">
                <w:delText xml:space="preserve">and </w:delText>
              </w:r>
            </w:del>
            <w:ins w:id="161" w:author="Perdikoylis, Catherine" w:date="2023-03-24T16:26:00Z">
              <w:r w:rsidR="00641A7F">
                <w:t xml:space="preserve">&amp; </w:t>
              </w:r>
            </w:ins>
            <w:r>
              <w:t xml:space="preserve">Molecular Biology: Chemical Reactions of Metabolism 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62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76293AE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4E640EEB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63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5DEDCBC" w14:textId="77777777" w:rsidR="00213677" w:rsidRDefault="005C2848">
            <w:pPr>
              <w:jc w:val="center"/>
            </w:pPr>
            <w:r>
              <w:t>2017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64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1C71E1F" w14:textId="738F5628" w:rsidR="00213677" w:rsidRDefault="005C2848">
            <w:del w:id="165" w:author="Perdikoylis, Catherine" w:date="2023-03-24T16:23:00Z">
              <w:r w:rsidDel="00FA0909">
                <w:delText xml:space="preserve">MCELLBI 292 - </w:delText>
              </w:r>
            </w:del>
            <w:r>
              <w:t xml:space="preserve">Research 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66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4EDB4E9F" w14:textId="77777777" w:rsidR="00213677" w:rsidRDefault="005C2848">
            <w:pPr>
              <w:jc w:val="center"/>
            </w:pPr>
            <w:r>
              <w:t>A</w:t>
            </w:r>
          </w:p>
        </w:tc>
      </w:tr>
      <w:tr w:rsidR="00213677" w14:paraId="6B144C56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67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F9D2017" w14:textId="77777777" w:rsidR="00213677" w:rsidRDefault="005C2848">
            <w:pPr>
              <w:jc w:val="center"/>
            </w:pPr>
            <w:r>
              <w:t>2017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68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9E50092" w14:textId="7C654DEC" w:rsidR="00213677" w:rsidRDefault="005C2848">
            <w:del w:id="169" w:author="Perdikoylis, Catherine" w:date="2023-03-24T16:23:00Z">
              <w:r w:rsidDel="00FA0909">
                <w:delText xml:space="preserve">MCELLBI 380 - </w:delText>
              </w:r>
            </w:del>
            <w:r>
              <w:t>Teaching of Molecular and Cell Biology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70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153E8BC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12B0D133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71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4C1697F" w14:textId="77777777" w:rsidR="00213677" w:rsidRDefault="005C2848">
            <w:pPr>
              <w:jc w:val="center"/>
            </w:pPr>
            <w:r>
              <w:t>2018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72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AF8D022" w14:textId="467C213F" w:rsidR="00213677" w:rsidRDefault="005C2848">
            <w:del w:id="173" w:author="Perdikoylis, Catherine" w:date="2023-03-24T16:23:00Z">
              <w:r w:rsidDel="00FA0909">
                <w:delText xml:space="preserve">MCELLBI 218X - </w:delText>
              </w:r>
            </w:del>
            <w:r>
              <w:t xml:space="preserve">Research Review in Biochemistry </w:t>
            </w:r>
            <w:del w:id="174" w:author="Perdikoylis, Catherine" w:date="2023-03-24T16:26:00Z">
              <w:r w:rsidDel="00641A7F">
                <w:delText xml:space="preserve">and </w:delText>
              </w:r>
            </w:del>
            <w:ins w:id="175" w:author="Perdikoylis, Catherine" w:date="2023-03-24T16:26:00Z">
              <w:r w:rsidR="00641A7F">
                <w:t xml:space="preserve">&amp; </w:t>
              </w:r>
            </w:ins>
            <w:r>
              <w:t xml:space="preserve">Molecular Biology: Chemical Reactions of Metabolism 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76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655552A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7C5C6598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77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24565A0F" w14:textId="77777777" w:rsidR="00213677" w:rsidRDefault="005C2848">
            <w:pPr>
              <w:jc w:val="center"/>
            </w:pPr>
            <w:r>
              <w:t>2018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78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FC9C4B2" w14:textId="5C2D3443" w:rsidR="00213677" w:rsidRDefault="005C2848">
            <w:del w:id="179" w:author="Perdikoylis, Catherine" w:date="2023-03-24T16:24:00Z">
              <w:r w:rsidDel="00FA0909">
                <w:delText xml:space="preserve">MCELLBI 292 - </w:delText>
              </w:r>
            </w:del>
            <w:r>
              <w:t>Research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80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A8BB2F0" w14:textId="77777777" w:rsidR="00213677" w:rsidRDefault="005C2848">
            <w:pPr>
              <w:jc w:val="center"/>
            </w:pPr>
            <w:r>
              <w:t>A</w:t>
            </w:r>
          </w:p>
        </w:tc>
      </w:tr>
      <w:tr w:rsidR="00213677" w14:paraId="0206D4D4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81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FB27233" w14:textId="77777777" w:rsidR="00213677" w:rsidRDefault="005C2848">
            <w:pPr>
              <w:jc w:val="center"/>
            </w:pPr>
            <w:r>
              <w:t>2018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82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BD403A3" w14:textId="3F8B062D" w:rsidR="00213677" w:rsidRDefault="005C2848">
            <w:del w:id="183" w:author="Perdikoylis, Catherine" w:date="2023-03-24T16:24:00Z">
              <w:r w:rsidDel="00FA0909">
                <w:delText xml:space="preserve">MCELLBI 218X - </w:delText>
              </w:r>
            </w:del>
            <w:r>
              <w:t xml:space="preserve">Research Review in Biochemistry </w:t>
            </w:r>
            <w:del w:id="184" w:author="Perdikoylis, Catherine" w:date="2023-03-24T16:26:00Z">
              <w:r w:rsidDel="00641A7F">
                <w:delText xml:space="preserve">and </w:delText>
              </w:r>
            </w:del>
            <w:ins w:id="185" w:author="Perdikoylis, Catherine" w:date="2023-03-24T16:26:00Z">
              <w:r w:rsidR="00641A7F">
                <w:t xml:space="preserve">&amp; </w:t>
              </w:r>
            </w:ins>
            <w:r>
              <w:t>Molecular Biology: Chemical Reactions of Metabolism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86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F9C80D3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6521E438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87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5B1F8901" w14:textId="77777777" w:rsidR="00213677" w:rsidRDefault="005C2848">
            <w:pPr>
              <w:jc w:val="center"/>
            </w:pPr>
            <w:r>
              <w:t>2018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88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3D7C9D9" w14:textId="484C833F" w:rsidR="00213677" w:rsidRDefault="005C2848">
            <w:del w:id="189" w:author="Perdikoylis, Catherine" w:date="2023-03-24T16:24:00Z">
              <w:r w:rsidDel="00FA0909">
                <w:delText xml:space="preserve">MCELLBI 292 - </w:delText>
              </w:r>
            </w:del>
            <w:r>
              <w:t>Research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90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8677C8C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41CC502D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91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03D1E9F" w14:textId="77777777" w:rsidR="00213677" w:rsidRDefault="005C2848">
            <w:pPr>
              <w:jc w:val="center"/>
            </w:pPr>
            <w:r>
              <w:t>2018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92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23CC9148" w14:textId="7CCAFAAE" w:rsidR="00213677" w:rsidRDefault="005C2848">
            <w:del w:id="193" w:author="Perdikoylis, Catherine" w:date="2023-03-24T16:24:00Z">
              <w:r w:rsidDel="00FA0909">
                <w:delText xml:space="preserve">MCELLBI 294 - </w:delText>
              </w:r>
            </w:del>
            <w:r>
              <w:t>Current Topics in Biomedical Sciences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94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9EE309F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68D1EDE6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95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562CB779" w14:textId="77777777" w:rsidR="00213677" w:rsidRDefault="005C2848">
            <w:pPr>
              <w:jc w:val="center"/>
            </w:pPr>
            <w:r>
              <w:t>2019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196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C8770BB" w14:textId="7DBF2CCE" w:rsidR="00213677" w:rsidRDefault="005C2848">
            <w:del w:id="197" w:author="Perdikoylis, Catherine" w:date="2023-03-24T16:24:00Z">
              <w:r w:rsidDel="00FA0909">
                <w:delText xml:space="preserve">MCELLBI 218X - </w:delText>
              </w:r>
            </w:del>
            <w:r>
              <w:t xml:space="preserve">Research Review in Biochemistry </w:t>
            </w:r>
            <w:del w:id="198" w:author="Perdikoylis, Catherine" w:date="2023-03-24T16:26:00Z">
              <w:r w:rsidDel="00641A7F">
                <w:delText xml:space="preserve">and </w:delText>
              </w:r>
            </w:del>
            <w:ins w:id="199" w:author="Perdikoylis, Catherine" w:date="2023-03-24T16:26:00Z">
              <w:r w:rsidR="00641A7F">
                <w:t xml:space="preserve">&amp; </w:t>
              </w:r>
            </w:ins>
            <w:r>
              <w:t>Molecular Biology: Chemical Reactions of Metabolism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00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42FC6C42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4BFE95A8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01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58A08D29" w14:textId="77777777" w:rsidR="00213677" w:rsidRDefault="005C2848">
            <w:pPr>
              <w:jc w:val="center"/>
            </w:pPr>
            <w:r>
              <w:t>2019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02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22543A5C" w14:textId="01541B4A" w:rsidR="00213677" w:rsidRDefault="005C2848">
            <w:del w:id="203" w:author="Perdikoylis, Catherine" w:date="2023-03-24T16:24:00Z">
              <w:r w:rsidDel="00FA0909">
                <w:delText xml:space="preserve">MCELLBI 292 - </w:delText>
              </w:r>
            </w:del>
            <w:r>
              <w:t>Research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04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44F9472" w14:textId="77777777" w:rsidR="00213677" w:rsidRDefault="005C2848">
            <w:pPr>
              <w:jc w:val="center"/>
            </w:pPr>
            <w:r>
              <w:t>A</w:t>
            </w:r>
          </w:p>
        </w:tc>
      </w:tr>
      <w:tr w:rsidR="00213677" w14:paraId="0BD78A7A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05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0C0295F" w14:textId="77777777" w:rsidR="00213677" w:rsidRDefault="005C2848">
            <w:pPr>
              <w:jc w:val="center"/>
            </w:pPr>
            <w:r>
              <w:t>2019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06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6FFE518" w14:textId="2A2C6230" w:rsidR="00213677" w:rsidRDefault="005C2848">
            <w:del w:id="207" w:author="Perdikoylis, Catherine" w:date="2023-03-24T16:24:00Z">
              <w:r w:rsidDel="00FA0909">
                <w:delText xml:space="preserve">MCELLBI 380 - </w:delText>
              </w:r>
            </w:del>
            <w:r>
              <w:t>Teaching of Molecular and Cell Biology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08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204C3C8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608298F0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09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6E8345A" w14:textId="77777777" w:rsidR="00213677" w:rsidRDefault="005C2848">
            <w:pPr>
              <w:jc w:val="center"/>
            </w:pPr>
            <w:r>
              <w:t>2019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10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52D3CD8" w14:textId="26D3A202" w:rsidR="00213677" w:rsidRDefault="005C2848">
            <w:del w:id="211" w:author="Perdikoylis, Catherine" w:date="2023-03-24T16:24:00Z">
              <w:r w:rsidDel="00FA0909">
                <w:delText xml:space="preserve">MCELLBI 218X - </w:delText>
              </w:r>
            </w:del>
            <w:r>
              <w:t xml:space="preserve">Research Review in Biochemistry </w:t>
            </w:r>
            <w:del w:id="212" w:author="Perdikoylis, Catherine" w:date="2023-03-24T16:26:00Z">
              <w:r w:rsidDel="00641A7F">
                <w:delText xml:space="preserve">and </w:delText>
              </w:r>
            </w:del>
            <w:ins w:id="213" w:author="Perdikoylis, Catherine" w:date="2023-03-24T16:26:00Z">
              <w:r w:rsidR="00641A7F">
                <w:t xml:space="preserve">&amp; </w:t>
              </w:r>
            </w:ins>
            <w:r>
              <w:t>Molecular Biology: Chemical Reactions of Metabolism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14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3842B6B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15953AAD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15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D320CB4" w14:textId="77777777" w:rsidR="00213677" w:rsidRDefault="005C2848">
            <w:pPr>
              <w:jc w:val="center"/>
            </w:pPr>
            <w:r>
              <w:t>2019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16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541DFCE0" w14:textId="7740221F" w:rsidR="00213677" w:rsidRDefault="005C2848">
            <w:del w:id="217" w:author="Perdikoylis, Catherine" w:date="2023-03-24T16:24:00Z">
              <w:r w:rsidDel="00FA0909">
                <w:delText xml:space="preserve">MCELLBI 290 SEM A02 - </w:delText>
              </w:r>
            </w:del>
            <w:r>
              <w:t>Graduate Seminar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18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D7B1304" w14:textId="77777777" w:rsidR="00213677" w:rsidRDefault="005C2848">
            <w:pPr>
              <w:jc w:val="center"/>
            </w:pPr>
            <w:r>
              <w:t>A+</w:t>
            </w:r>
          </w:p>
        </w:tc>
      </w:tr>
      <w:tr w:rsidR="00213677" w14:paraId="60542D36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19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8F8B77F" w14:textId="77777777" w:rsidR="00213677" w:rsidRDefault="005C2848">
            <w:pPr>
              <w:jc w:val="center"/>
            </w:pPr>
            <w:r>
              <w:t>2019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20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8A442E7" w14:textId="34AAF2C5" w:rsidR="00213677" w:rsidRDefault="005C2848">
            <w:del w:id="221" w:author="Perdikoylis, Catherine" w:date="2023-03-24T16:24:00Z">
              <w:r w:rsidDel="00FA0909">
                <w:delText xml:space="preserve">MCELLBI 290 SEM D01 - </w:delText>
              </w:r>
            </w:del>
            <w:r>
              <w:t>Graduate Seminar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22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0A7617F" w14:textId="77777777" w:rsidR="00213677" w:rsidRDefault="005C2848">
            <w:pPr>
              <w:jc w:val="center"/>
            </w:pPr>
            <w:r>
              <w:t>A+</w:t>
            </w:r>
          </w:p>
        </w:tc>
      </w:tr>
      <w:tr w:rsidR="00213677" w14:paraId="5864571C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23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85755FF" w14:textId="77777777" w:rsidR="00213677" w:rsidRDefault="005C2848">
            <w:pPr>
              <w:jc w:val="center"/>
            </w:pPr>
            <w:r>
              <w:t>2019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24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98AE842" w14:textId="5A260CB4" w:rsidR="00213677" w:rsidRDefault="005C2848">
            <w:del w:id="225" w:author="Perdikoylis, Catherine" w:date="2023-03-24T16:24:00Z">
              <w:r w:rsidDel="00FA0909">
                <w:delText xml:space="preserve">MCELLBI 292 - </w:delText>
              </w:r>
            </w:del>
            <w:r>
              <w:t>Research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26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0FD16E7" w14:textId="77777777" w:rsidR="00213677" w:rsidRDefault="005C2848">
            <w:pPr>
              <w:jc w:val="center"/>
            </w:pPr>
            <w:r>
              <w:t>A</w:t>
            </w:r>
          </w:p>
        </w:tc>
      </w:tr>
      <w:tr w:rsidR="00213677" w14:paraId="68016A29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27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C6EBA0C" w14:textId="77777777" w:rsidR="00213677" w:rsidRDefault="005C2848">
            <w:pPr>
              <w:jc w:val="center"/>
            </w:pPr>
            <w:r>
              <w:t>2019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28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5EE40EE9" w14:textId="7B57DCB0" w:rsidR="00213677" w:rsidRDefault="005C2848">
            <w:del w:id="229" w:author="Perdikoylis, Catherine" w:date="2023-03-24T16:24:00Z">
              <w:r w:rsidDel="00FA0909">
                <w:delText xml:space="preserve">MCELLBI 294 - </w:delText>
              </w:r>
            </w:del>
            <w:r>
              <w:t>Current Topics in Biomedical Sciences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30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E1CF575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51340086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31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9528D06" w14:textId="77777777" w:rsidR="00213677" w:rsidRDefault="005C2848">
            <w:pPr>
              <w:jc w:val="center"/>
            </w:pPr>
            <w:r>
              <w:t>2020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32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EF8E8C3" w14:textId="7FEFD148" w:rsidR="00213677" w:rsidRDefault="005C2848">
            <w:del w:id="233" w:author="Perdikoylis, Catherine" w:date="2023-03-24T16:21:00Z">
              <w:r w:rsidDel="00FA0909">
                <w:delText xml:space="preserve">MCELLBI 218X - </w:delText>
              </w:r>
            </w:del>
            <w:r>
              <w:t xml:space="preserve">Research Review in Biochemistry </w:t>
            </w:r>
            <w:del w:id="234" w:author="Perdikoylis, Catherine" w:date="2023-03-24T16:26:00Z">
              <w:r w:rsidDel="00641A7F">
                <w:delText xml:space="preserve">and </w:delText>
              </w:r>
            </w:del>
            <w:ins w:id="235" w:author="Perdikoylis, Catherine" w:date="2023-03-24T16:26:00Z">
              <w:r w:rsidR="00641A7F">
                <w:t xml:space="preserve">&amp; </w:t>
              </w:r>
            </w:ins>
            <w:r>
              <w:t>Molecular Biology: Chemical Reactions of Metabolism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36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E06428C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73798837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37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530504B2" w14:textId="77777777" w:rsidR="00213677" w:rsidRDefault="005C2848">
            <w:pPr>
              <w:jc w:val="center"/>
            </w:pPr>
            <w:r>
              <w:t>2020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38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2920FB6" w14:textId="5A116A8D" w:rsidR="00213677" w:rsidRDefault="005C2848">
            <w:del w:id="239" w:author="Perdikoylis, Catherine" w:date="2023-03-24T16:21:00Z">
              <w:r w:rsidDel="00FA0909">
                <w:delText xml:space="preserve">MCELLBI 290 - </w:delText>
              </w:r>
            </w:del>
            <w:r>
              <w:t>Graduate Seminar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40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387173F0" w14:textId="77777777" w:rsidR="00213677" w:rsidRDefault="005C2848">
            <w:pPr>
              <w:jc w:val="center"/>
            </w:pPr>
            <w:r>
              <w:t>A</w:t>
            </w:r>
          </w:p>
        </w:tc>
      </w:tr>
      <w:tr w:rsidR="00213677" w14:paraId="59A3BCBC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41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86BA882" w14:textId="77777777" w:rsidR="00213677" w:rsidRDefault="005C2848">
            <w:pPr>
              <w:jc w:val="center"/>
            </w:pPr>
            <w:r>
              <w:t>2020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42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52C46E2" w14:textId="25D3D890" w:rsidR="00213677" w:rsidRDefault="005C2848">
            <w:del w:id="243" w:author="Perdikoylis, Catherine" w:date="2023-03-24T16:22:00Z">
              <w:r w:rsidDel="00FA0909">
                <w:delText xml:space="preserve">MCELLBI 292 - </w:delText>
              </w:r>
            </w:del>
            <w:r>
              <w:t>Research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44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3EA84D21" w14:textId="77777777" w:rsidR="00213677" w:rsidRDefault="005C2848">
            <w:pPr>
              <w:jc w:val="center"/>
            </w:pPr>
            <w:r>
              <w:t>A</w:t>
            </w:r>
          </w:p>
        </w:tc>
      </w:tr>
      <w:tr w:rsidR="00213677" w14:paraId="4BE14FCB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45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98C58A7" w14:textId="77777777" w:rsidR="00213677" w:rsidRDefault="005C2848">
            <w:pPr>
              <w:jc w:val="center"/>
            </w:pPr>
            <w:r>
              <w:t>2020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46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831EF23" w14:textId="5DD33311" w:rsidR="00213677" w:rsidRDefault="005C2848">
            <w:del w:id="247" w:author="Perdikoylis, Catherine" w:date="2023-03-24T16:22:00Z">
              <w:r w:rsidDel="00FA0909">
                <w:delText xml:space="preserve">MCELLBI 293R - </w:delText>
              </w:r>
            </w:del>
            <w:r>
              <w:t>Responsible Conduct of Research Refresher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48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4EAFDDEB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1705BE7F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49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DBF0D45" w14:textId="77777777" w:rsidR="00213677" w:rsidRDefault="005C2848">
            <w:pPr>
              <w:jc w:val="center"/>
            </w:pPr>
            <w:r>
              <w:t>2020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50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456CC078" w14:textId="2C45AF62" w:rsidR="00213677" w:rsidRDefault="005C2848">
            <w:del w:id="251" w:author="Perdikoylis, Catherine" w:date="2023-03-24T16:22:00Z">
              <w:r w:rsidDel="00FA0909">
                <w:delText xml:space="preserve">MCELLBI 295 - </w:delText>
              </w:r>
            </w:del>
            <w:r>
              <w:t xml:space="preserve">Careers for Life Sciences </w:t>
            </w:r>
            <w:proofErr w:type="spellStart"/>
            <w:proofErr w:type="gramStart"/>
            <w:r>
              <w:t>Ph.D's</w:t>
            </w:r>
            <w:proofErr w:type="spellEnd"/>
            <w:proofErr w:type="gramEnd"/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52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820A278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77374A7C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53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5269CD00" w14:textId="77777777" w:rsidR="00213677" w:rsidRDefault="005C2848">
            <w:pPr>
              <w:jc w:val="center"/>
            </w:pPr>
            <w:r>
              <w:t>2020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54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3FEA620D" w14:textId="306DED78" w:rsidR="00213677" w:rsidRDefault="005C2848">
            <w:del w:id="255" w:author="Perdikoylis, Catherine" w:date="2023-03-24T16:22:00Z">
              <w:r w:rsidDel="00FA0909">
                <w:delText xml:space="preserve">MCELLBI 218X - </w:delText>
              </w:r>
            </w:del>
            <w:r>
              <w:t xml:space="preserve">Research Review in Biochemistry </w:t>
            </w:r>
            <w:del w:id="256" w:author="Perdikoylis, Catherine" w:date="2023-03-24T16:26:00Z">
              <w:r w:rsidDel="00641A7F">
                <w:delText xml:space="preserve">and </w:delText>
              </w:r>
            </w:del>
            <w:ins w:id="257" w:author="Perdikoylis, Catherine" w:date="2023-03-24T16:26:00Z">
              <w:r w:rsidR="00641A7F">
                <w:t xml:space="preserve">&amp; </w:t>
              </w:r>
            </w:ins>
            <w:r>
              <w:t>Molecular Biology: Chemical Reactions of Metabolism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58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DC05987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3271987D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59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F316AF7" w14:textId="77777777" w:rsidR="00213677" w:rsidRDefault="005C2848">
            <w:pPr>
              <w:jc w:val="center"/>
            </w:pPr>
            <w:r>
              <w:t>2020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60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45E13935" w14:textId="187D59BF" w:rsidR="00213677" w:rsidRDefault="005C2848">
            <w:del w:id="261" w:author="Perdikoylis, Catherine" w:date="2023-03-24T16:22:00Z">
              <w:r w:rsidDel="00FA0909">
                <w:delText xml:space="preserve">MCELLBI 292 - </w:delText>
              </w:r>
            </w:del>
            <w:r>
              <w:t>Research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62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C5C77EC" w14:textId="77777777" w:rsidR="00213677" w:rsidRDefault="005C2848">
            <w:pPr>
              <w:jc w:val="center"/>
            </w:pPr>
            <w:r>
              <w:t>A</w:t>
            </w:r>
          </w:p>
        </w:tc>
      </w:tr>
      <w:tr w:rsidR="00213677" w14:paraId="7521FE9F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63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4AF3C1B6" w14:textId="77777777" w:rsidR="00213677" w:rsidRDefault="005C2848">
            <w:pPr>
              <w:jc w:val="center"/>
            </w:pPr>
            <w:r>
              <w:lastRenderedPageBreak/>
              <w:t>2021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64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45B35D8" w14:textId="0F3D1AFF" w:rsidR="00213677" w:rsidRDefault="005C2848">
            <w:del w:id="265" w:author="Perdikoylis, Catherine" w:date="2023-03-24T16:22:00Z">
              <w:r w:rsidDel="00FA0909">
                <w:delText xml:space="preserve">MCELLBI 218X - </w:delText>
              </w:r>
            </w:del>
            <w:r>
              <w:t xml:space="preserve">Research Review in Biochemistry </w:t>
            </w:r>
            <w:del w:id="266" w:author="Perdikoylis, Catherine" w:date="2023-03-24T16:26:00Z">
              <w:r w:rsidDel="00641A7F">
                <w:delText xml:space="preserve">and </w:delText>
              </w:r>
            </w:del>
            <w:ins w:id="267" w:author="Perdikoylis, Catherine" w:date="2023-03-24T16:26:00Z">
              <w:r w:rsidR="00641A7F">
                <w:t xml:space="preserve">&amp; </w:t>
              </w:r>
            </w:ins>
            <w:r>
              <w:t>Molecular Biology: Chemical Reactions of Metabolism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68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3A2D40F6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631F2763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69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34321120" w14:textId="77777777" w:rsidR="00213677" w:rsidRDefault="005C2848">
            <w:pPr>
              <w:jc w:val="center"/>
            </w:pPr>
            <w:r>
              <w:t>2021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70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FC7B9BC" w14:textId="25D77C4E" w:rsidR="00213677" w:rsidRDefault="005C2848">
            <w:del w:id="271" w:author="Perdikoylis, Catherine" w:date="2023-03-24T16:22:00Z">
              <w:r w:rsidDel="00FA0909">
                <w:delText xml:space="preserve">MCELLBI 292 - </w:delText>
              </w:r>
            </w:del>
            <w:r>
              <w:t>Research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72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2C2D5B95" w14:textId="77777777" w:rsidR="00213677" w:rsidRDefault="005C2848">
            <w:pPr>
              <w:jc w:val="center"/>
            </w:pPr>
            <w:r>
              <w:t>A</w:t>
            </w:r>
          </w:p>
        </w:tc>
      </w:tr>
      <w:tr w:rsidR="00213677" w14:paraId="046A92E6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73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3D36ED03" w14:textId="77777777" w:rsidR="00213677" w:rsidRDefault="005C2848">
            <w:pPr>
              <w:jc w:val="center"/>
            </w:pPr>
            <w:r>
              <w:t>2021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74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F2F6314" w14:textId="1D81498B" w:rsidR="00213677" w:rsidRDefault="005C2848">
            <w:del w:id="275" w:author="Perdikoylis, Catherine" w:date="2023-03-24T16:22:00Z">
              <w:r w:rsidDel="00FA0909">
                <w:delText xml:space="preserve">MCELLBI 218X - </w:delText>
              </w:r>
            </w:del>
            <w:r>
              <w:t xml:space="preserve">Research Review in Biochemistry </w:t>
            </w:r>
            <w:del w:id="276" w:author="Perdikoylis, Catherine" w:date="2023-03-24T16:25:00Z">
              <w:r w:rsidDel="00FA0909">
                <w:delText xml:space="preserve">and </w:delText>
              </w:r>
            </w:del>
            <w:ins w:id="277" w:author="Perdikoylis, Catherine" w:date="2023-03-24T16:25:00Z">
              <w:r w:rsidR="00FA0909">
                <w:t xml:space="preserve">&amp; </w:t>
              </w:r>
            </w:ins>
            <w:r>
              <w:t>Molecular Biology: Chemical Reactions of Metabolism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78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57F8F20C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71D6D69E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79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792418C" w14:textId="77777777" w:rsidR="00213677" w:rsidRDefault="005C2848">
            <w:pPr>
              <w:jc w:val="center"/>
            </w:pPr>
            <w:r>
              <w:t>2021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80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0E94FFC" w14:textId="5084839B" w:rsidR="00213677" w:rsidRDefault="005C2848">
            <w:del w:id="281" w:author="Perdikoylis, Catherine" w:date="2023-03-24T16:22:00Z">
              <w:r w:rsidDel="00FA0909">
                <w:delText xml:space="preserve">MCELLBI 290 - </w:delText>
              </w:r>
            </w:del>
            <w:r>
              <w:t xml:space="preserve">Graduate Seminar 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82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1AE2BE5" w14:textId="77777777" w:rsidR="00213677" w:rsidRDefault="005C2848">
            <w:pPr>
              <w:jc w:val="center"/>
            </w:pPr>
            <w:r>
              <w:t>A+</w:t>
            </w:r>
          </w:p>
        </w:tc>
      </w:tr>
      <w:tr w:rsidR="00213677" w14:paraId="3712A101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83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59F450DA" w14:textId="77777777" w:rsidR="00213677" w:rsidRDefault="005C2848">
            <w:pPr>
              <w:jc w:val="center"/>
            </w:pPr>
            <w:r>
              <w:t>2021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84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CCE92F1" w14:textId="5C23F9DD" w:rsidR="00213677" w:rsidRDefault="005C2848">
            <w:del w:id="285" w:author="Perdikoylis, Catherine" w:date="2023-03-24T16:22:00Z">
              <w:r w:rsidDel="00FA0909">
                <w:delText xml:space="preserve">MCELLBI 292 - </w:delText>
              </w:r>
            </w:del>
            <w:r>
              <w:t xml:space="preserve">Research 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86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BE7CF8F" w14:textId="77777777" w:rsidR="00213677" w:rsidRDefault="005C2848">
            <w:pPr>
              <w:jc w:val="center"/>
            </w:pPr>
            <w:r>
              <w:t>A</w:t>
            </w:r>
          </w:p>
        </w:tc>
      </w:tr>
      <w:tr w:rsidR="00213677" w14:paraId="6BCB3213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87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0B7672C" w14:textId="77777777" w:rsidR="00213677" w:rsidRDefault="005C2848">
            <w:pPr>
              <w:jc w:val="center"/>
            </w:pPr>
            <w:r>
              <w:t>2022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88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6FDEB95" w14:textId="06F33415" w:rsidR="00213677" w:rsidRDefault="005C2848">
            <w:del w:id="289" w:author="Perdikoylis, Catherine" w:date="2023-03-24T16:22:00Z">
              <w:r w:rsidDel="00FA0909">
                <w:delText xml:space="preserve">MCELLBI 218X - </w:delText>
              </w:r>
            </w:del>
            <w:r>
              <w:t xml:space="preserve">Research Review in Biochemistry </w:t>
            </w:r>
            <w:del w:id="290" w:author="Perdikoylis, Catherine" w:date="2023-03-24T16:26:00Z">
              <w:r w:rsidDel="00641A7F">
                <w:delText xml:space="preserve">and </w:delText>
              </w:r>
            </w:del>
            <w:ins w:id="291" w:author="Perdikoylis, Catherine" w:date="2023-03-24T16:26:00Z">
              <w:r w:rsidR="00641A7F">
                <w:t xml:space="preserve">&amp; </w:t>
              </w:r>
            </w:ins>
            <w:r>
              <w:t xml:space="preserve">Molecular Biology: Chemical Reactions of Metabolism 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92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643A2DA" w14:textId="77777777" w:rsidR="00213677" w:rsidRDefault="005C2848">
            <w:pPr>
              <w:jc w:val="center"/>
            </w:pPr>
            <w:r>
              <w:t>S</w:t>
            </w:r>
          </w:p>
        </w:tc>
      </w:tr>
      <w:tr w:rsidR="00213677" w14:paraId="05D0724E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93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D4CFB89" w14:textId="77777777" w:rsidR="00213677" w:rsidRDefault="005C2848">
            <w:pPr>
              <w:jc w:val="center"/>
            </w:pPr>
            <w:r>
              <w:t>2022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94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3D5AA1B1" w14:textId="77B3C54B" w:rsidR="00213677" w:rsidRDefault="005C2848">
            <w:del w:id="295" w:author="Perdikoylis, Catherine" w:date="2023-03-24T16:22:00Z">
              <w:r w:rsidDel="00FA0909">
                <w:delText xml:space="preserve">MCELLBI 292 - </w:delText>
              </w:r>
            </w:del>
            <w:r>
              <w:t>Research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96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58F9E4EE" w14:textId="77777777" w:rsidR="00213677" w:rsidRDefault="005C2848">
            <w:pPr>
              <w:jc w:val="center"/>
            </w:pPr>
            <w:r>
              <w:t>A</w:t>
            </w:r>
          </w:p>
        </w:tc>
      </w:tr>
      <w:tr w:rsidR="00213677" w14:paraId="17174D9B" w14:textId="77777777" w:rsidTr="00641A7F">
        <w:tc>
          <w:tcPr>
            <w:tcW w:w="81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97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28BDC6C5" w14:textId="77777777" w:rsidR="00213677" w:rsidRDefault="005C2848">
            <w:pPr>
              <w:jc w:val="center"/>
            </w:pPr>
            <w:r>
              <w:t>2022</w:t>
            </w:r>
          </w:p>
        </w:tc>
        <w:tc>
          <w:tcPr>
            <w:tcW w:w="900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298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37F4265" w14:textId="08BC4EE3" w:rsidR="00213677" w:rsidRDefault="005C2848">
            <w:del w:id="299" w:author="Perdikoylis, Catherine" w:date="2023-03-24T16:22:00Z">
              <w:r w:rsidDel="00FA0909">
                <w:delText xml:space="preserve">MCELLBI 294 - </w:delText>
              </w:r>
            </w:del>
            <w:r>
              <w:t>Current Topics in Biomedical Sciences</w:t>
            </w:r>
          </w:p>
        </w:tc>
        <w:tc>
          <w:tcPr>
            <w:tcW w:w="1020" w:type="dxa"/>
            <w:tcMar>
              <w:top w:w="15" w:type="dxa"/>
              <w:left w:w="15" w:type="dxa"/>
              <w:bottom w:w="15" w:type="dxa"/>
              <w:right w:w="15" w:type="dxa"/>
            </w:tcMar>
            <w:tcPrChange w:id="300" w:author="Perdikoylis, Catherine" w:date="2023-03-24T16:25:00Z">
              <w:tcPr>
                <w:tcW w:w="0" w:type="auto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422D378" w14:textId="77777777" w:rsidR="00213677" w:rsidRDefault="005C2848">
            <w:pPr>
              <w:jc w:val="center"/>
            </w:pPr>
            <w:r>
              <w:t>S</w:t>
            </w:r>
          </w:p>
        </w:tc>
      </w:tr>
    </w:tbl>
    <w:p w14:paraId="7408F0D2" w14:textId="77777777" w:rsidR="00213677" w:rsidRDefault="005C2848">
      <w:pPr>
        <w:spacing w:before="220" w:after="220"/>
      </w:pPr>
      <w:r>
        <w:t>For all University of California Berkeley graduate level courses, the scale is from A to F (A+ is awarded as a mark of achievement but both A+ and A are counted as 4.0 for GPA calculations) and passing grades are B- or higher. In this scale A+ is a 4.0, A is also 4.0, and an A- is a 3.7. S indicates a passing grade (B- or higher) in a course graded on a Satisfactory/Not Satisfactory grading scheme, courses graded on this scheme are not included in GPA calculations.</w:t>
      </w:r>
    </w:p>
    <w:p w14:paraId="160BAD5D" w14:textId="77777777" w:rsidR="00213677" w:rsidRDefault="00213677"/>
    <w:sectPr w:rsidR="0021367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A13BF"/>
    <w:multiLevelType w:val="multilevel"/>
    <w:tmpl w:val="84D2FA14"/>
    <w:lvl w:ilvl="0">
      <w:start w:val="5"/>
      <w:numFmt w:val="decimal"/>
      <w:lvlText w:val="%1"/>
      <w:lvlJc w:val="left"/>
      <w:pPr>
        <w:ind w:left="108" w:hanging="26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2" w15:restartNumberingAfterBreak="0">
    <w:nsid w:val="3E7256B2"/>
    <w:multiLevelType w:val="multilevel"/>
    <w:tmpl w:val="5B4E4C04"/>
    <w:lvl w:ilvl="0">
      <w:start w:val="4"/>
      <w:numFmt w:val="decimal"/>
      <w:lvlText w:val="%1"/>
      <w:lvlJc w:val="left"/>
      <w:pPr>
        <w:ind w:left="108" w:hanging="26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3" w15:restartNumberingAfterBreak="0">
    <w:nsid w:val="408D1753"/>
    <w:multiLevelType w:val="multilevel"/>
    <w:tmpl w:val="EA681E14"/>
    <w:lvl w:ilvl="0">
      <w:start w:val="3"/>
      <w:numFmt w:val="decimal"/>
      <w:lvlText w:val="%1"/>
      <w:lvlJc w:val="left"/>
      <w:pPr>
        <w:ind w:left="108" w:hanging="26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4" w15:restartNumberingAfterBreak="0">
    <w:nsid w:val="4F3445EB"/>
    <w:multiLevelType w:val="hybridMultilevel"/>
    <w:tmpl w:val="01F44432"/>
    <w:lvl w:ilvl="0" w:tplc="AB8E018A">
      <w:start w:val="1"/>
      <w:numFmt w:val="decimal"/>
      <w:lvlText w:val="[%1]"/>
      <w:lvlJc w:val="left"/>
      <w:pPr>
        <w:ind w:left="517" w:hanging="4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0"/>
        <w:sz w:val="20"/>
        <w:szCs w:val="20"/>
        <w:lang w:val="en-US" w:eastAsia="en-US" w:bidi="ar-SA"/>
      </w:rPr>
    </w:lvl>
    <w:lvl w:ilvl="1" w:tplc="427E4D38">
      <w:numFmt w:val="bullet"/>
      <w:lvlText w:val="•"/>
      <w:lvlJc w:val="left"/>
      <w:pPr>
        <w:ind w:left="1398" w:hanging="410"/>
      </w:pPr>
      <w:rPr>
        <w:rFonts w:hint="default"/>
        <w:lang w:val="en-US" w:eastAsia="en-US" w:bidi="ar-SA"/>
      </w:rPr>
    </w:lvl>
    <w:lvl w:ilvl="2" w:tplc="F4AE782A">
      <w:numFmt w:val="bullet"/>
      <w:lvlText w:val="•"/>
      <w:lvlJc w:val="left"/>
      <w:pPr>
        <w:ind w:left="2276" w:hanging="410"/>
      </w:pPr>
      <w:rPr>
        <w:rFonts w:hint="default"/>
        <w:lang w:val="en-US" w:eastAsia="en-US" w:bidi="ar-SA"/>
      </w:rPr>
    </w:lvl>
    <w:lvl w:ilvl="3" w:tplc="4E384682">
      <w:numFmt w:val="bullet"/>
      <w:lvlText w:val="•"/>
      <w:lvlJc w:val="left"/>
      <w:pPr>
        <w:ind w:left="3154" w:hanging="410"/>
      </w:pPr>
      <w:rPr>
        <w:rFonts w:hint="default"/>
        <w:lang w:val="en-US" w:eastAsia="en-US" w:bidi="ar-SA"/>
      </w:rPr>
    </w:lvl>
    <w:lvl w:ilvl="4" w:tplc="73227846">
      <w:numFmt w:val="bullet"/>
      <w:lvlText w:val="•"/>
      <w:lvlJc w:val="left"/>
      <w:pPr>
        <w:ind w:left="4032" w:hanging="410"/>
      </w:pPr>
      <w:rPr>
        <w:rFonts w:hint="default"/>
        <w:lang w:val="en-US" w:eastAsia="en-US" w:bidi="ar-SA"/>
      </w:rPr>
    </w:lvl>
    <w:lvl w:ilvl="5" w:tplc="8FA8969C">
      <w:numFmt w:val="bullet"/>
      <w:lvlText w:val="•"/>
      <w:lvlJc w:val="left"/>
      <w:pPr>
        <w:ind w:left="4910" w:hanging="410"/>
      </w:pPr>
      <w:rPr>
        <w:rFonts w:hint="default"/>
        <w:lang w:val="en-US" w:eastAsia="en-US" w:bidi="ar-SA"/>
      </w:rPr>
    </w:lvl>
    <w:lvl w:ilvl="6" w:tplc="868E7B62">
      <w:numFmt w:val="bullet"/>
      <w:lvlText w:val="•"/>
      <w:lvlJc w:val="left"/>
      <w:pPr>
        <w:ind w:left="5788" w:hanging="410"/>
      </w:pPr>
      <w:rPr>
        <w:rFonts w:hint="default"/>
        <w:lang w:val="en-US" w:eastAsia="en-US" w:bidi="ar-SA"/>
      </w:rPr>
    </w:lvl>
    <w:lvl w:ilvl="7" w:tplc="EEC8F7DA">
      <w:numFmt w:val="bullet"/>
      <w:lvlText w:val="•"/>
      <w:lvlJc w:val="left"/>
      <w:pPr>
        <w:ind w:left="6666" w:hanging="410"/>
      </w:pPr>
      <w:rPr>
        <w:rFonts w:hint="default"/>
        <w:lang w:val="en-US" w:eastAsia="en-US" w:bidi="ar-SA"/>
      </w:rPr>
    </w:lvl>
    <w:lvl w:ilvl="8" w:tplc="10B8BA2E">
      <w:numFmt w:val="bullet"/>
      <w:lvlText w:val="•"/>
      <w:lvlJc w:val="left"/>
      <w:pPr>
        <w:ind w:left="7544" w:hanging="410"/>
      </w:pPr>
      <w:rPr>
        <w:rFonts w:hint="default"/>
        <w:lang w:val="en-US" w:eastAsia="en-US" w:bidi="ar-SA"/>
      </w:rPr>
    </w:lvl>
  </w:abstractNum>
  <w:abstractNum w:abstractNumId="5" w15:restartNumberingAfterBreak="0">
    <w:nsid w:val="742C7F22"/>
    <w:multiLevelType w:val="multilevel"/>
    <w:tmpl w:val="2B2694A4"/>
    <w:lvl w:ilvl="0">
      <w:start w:val="2"/>
      <w:numFmt w:val="decimal"/>
      <w:lvlText w:val="%1"/>
      <w:lvlJc w:val="left"/>
      <w:pPr>
        <w:ind w:left="108" w:hanging="26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6" w15:restartNumberingAfterBreak="0">
    <w:nsid w:val="7B1A7463"/>
    <w:multiLevelType w:val="multilevel"/>
    <w:tmpl w:val="9B241D38"/>
    <w:lvl w:ilvl="0">
      <w:start w:val="1"/>
      <w:numFmt w:val="decimal"/>
      <w:lvlText w:val="%1"/>
      <w:lvlJc w:val="left"/>
      <w:pPr>
        <w:ind w:left="108" w:hanging="26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num w:numId="1" w16cid:durableId="45491878">
    <w:abstractNumId w:val="0"/>
  </w:num>
  <w:num w:numId="2" w16cid:durableId="502166774">
    <w:abstractNumId w:val="4"/>
  </w:num>
  <w:num w:numId="3" w16cid:durableId="1467627311">
    <w:abstractNumId w:val="1"/>
  </w:num>
  <w:num w:numId="4" w16cid:durableId="999114599">
    <w:abstractNumId w:val="2"/>
  </w:num>
  <w:num w:numId="5" w16cid:durableId="2019195195">
    <w:abstractNumId w:val="3"/>
  </w:num>
  <w:num w:numId="6" w16cid:durableId="402259988">
    <w:abstractNumId w:val="5"/>
  </w:num>
  <w:num w:numId="7" w16cid:durableId="138236694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rdikoylis, Catherine">
    <w15:presenceInfo w15:providerId="AD" w15:userId="S-1-5-21-279709684-50742050-794563710-256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77"/>
    <w:rsid w:val="00052F6B"/>
    <w:rsid w:val="00213677"/>
    <w:rsid w:val="002D5558"/>
    <w:rsid w:val="00455910"/>
    <w:rsid w:val="005C2848"/>
    <w:rsid w:val="00641A7F"/>
    <w:rsid w:val="00696B06"/>
    <w:rsid w:val="00696F48"/>
    <w:rsid w:val="00C43FC3"/>
    <w:rsid w:val="00C7385C"/>
    <w:rsid w:val="00FA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3EA1"/>
  <w15:docId w15:val="{9DA4FED0-5AE3-824D-893C-54AD93E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22"/>
      <w:szCs w:val="22"/>
      <w:bdr w:val="nil"/>
    </w:rPr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20" w:after="3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keheader">
    <w:name w:val="likeheader"/>
    <w:basedOn w:val="Normal"/>
    <w:pPr>
      <w:jc w:val="right"/>
    </w:pPr>
    <w:rPr>
      <w:sz w:val="16"/>
      <w:szCs w:val="16"/>
    </w:rPr>
  </w:style>
  <w:style w:type="paragraph" w:customStyle="1" w:styleId="h3center">
    <w:name w:val="h3_center"/>
    <w:basedOn w:val="Heading3"/>
    <w:pPr>
      <w:jc w:val="center"/>
    </w:pPr>
  </w:style>
  <w:style w:type="paragraph" w:customStyle="1" w:styleId="sectionDescription">
    <w:name w:val="sectionDescription"/>
    <w:basedOn w:val="Normal"/>
    <w:pPr>
      <w:spacing w:after="75"/>
    </w:pPr>
    <w:rPr>
      <w:sz w:val="16"/>
      <w:szCs w:val="16"/>
    </w:rPr>
  </w:style>
  <w:style w:type="table" w:customStyle="1" w:styleId="table">
    <w:name w:val="tabl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tionEducationsectionHeader">
    <w:name w:val="sectionEducation_sectionHeader"/>
    <w:basedOn w:val="Normal"/>
    <w:pPr>
      <w:pBdr>
        <w:top w:val="nil"/>
        <w:left w:val="nil"/>
        <w:bottom w:val="nil"/>
        <w:right w:val="nil"/>
      </w:pBdr>
    </w:pPr>
  </w:style>
  <w:style w:type="paragraph" w:customStyle="1" w:styleId="annotation">
    <w:name w:val="annotation"/>
    <w:basedOn w:val="Normal"/>
  </w:style>
  <w:style w:type="paragraph" w:customStyle="1" w:styleId="h3underline">
    <w:name w:val="h3_underline"/>
    <w:basedOn w:val="Heading3"/>
    <w:rPr>
      <w:u w:val="single"/>
    </w:rPr>
  </w:style>
  <w:style w:type="table" w:customStyle="1" w:styleId="sectionCourseworktable">
    <w:name w:val="sectionCoursework_tabl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96B0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1"/>
    <w:rsid w:val="00696B06"/>
  </w:style>
  <w:style w:type="paragraph" w:styleId="ListParagraph">
    <w:name w:val="List Paragraph"/>
    <w:basedOn w:val="Normal"/>
    <w:uiPriority w:val="1"/>
    <w:qFormat/>
    <w:rsid w:val="00696B06"/>
    <w:pPr>
      <w:widowControl w:val="0"/>
      <w:autoSpaceDE w:val="0"/>
      <w:autoSpaceDN w:val="0"/>
      <w:ind w:left="517" w:right="188" w:hanging="410"/>
    </w:pPr>
    <w:rPr>
      <w:rFonts w:ascii="Times New Roman" w:eastAsia="Times New Roman" w:hAnsi="Times New Roman" w:cs="Times New Roman"/>
      <w:bdr w:val="none" w:sz="0" w:space="0" w:color="auto"/>
    </w:rPr>
  </w:style>
  <w:style w:type="paragraph" w:customStyle="1" w:styleId="TableParagraph">
    <w:name w:val="Table Paragraph"/>
    <w:basedOn w:val="Normal"/>
    <w:uiPriority w:val="1"/>
    <w:qFormat/>
    <w:rsid w:val="00696B06"/>
    <w:pPr>
      <w:widowControl w:val="0"/>
      <w:autoSpaceDE w:val="0"/>
      <w:autoSpaceDN w:val="0"/>
    </w:pPr>
    <w:rPr>
      <w:rFonts w:ascii="Times New Roman" w:eastAsia="Times New Roman" w:hAnsi="Times New Roman" w:cs="Times New Roman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8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848"/>
    <w:rPr>
      <w:rFonts w:ascii="Segoe UI" w:eastAsia="Arial" w:hAnsi="Segoe UI" w:cs="Segoe UI"/>
      <w:sz w:val="18"/>
      <w:szCs w:val="18"/>
      <w:bdr w:val="nil"/>
    </w:rPr>
  </w:style>
  <w:style w:type="paragraph" w:styleId="Revision">
    <w:name w:val="Revision"/>
    <w:hidden/>
    <w:uiPriority w:val="99"/>
    <w:semiHidden/>
    <w:rsid w:val="00C7385C"/>
    <w:rPr>
      <w:rFonts w:ascii="Arial" w:eastAsia="Arial" w:hAnsi="Arial" w:cs="Arial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3221</Words>
  <Characters>18362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SciENCV PDF</vt:lpstr>
    </vt:vector>
  </TitlesOfParts>
  <Company/>
  <LinksUpToDate>false</LinksUpToDate>
  <CharactersWithSpaces>21540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SciENCV PDF</dc:title>
  <dc:creator>Perdikoylis, Catherine</dc:creator>
  <cp:lastModifiedBy>John Desmarais</cp:lastModifiedBy>
  <cp:revision>2</cp:revision>
  <dcterms:created xsi:type="dcterms:W3CDTF">2023-03-25T18:41:00Z</dcterms:created>
  <dcterms:modified xsi:type="dcterms:W3CDTF">2023-03-25T18:41:00Z</dcterms:modified>
</cp:coreProperties>
</file>